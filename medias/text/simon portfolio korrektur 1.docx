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88F11" w14:textId="77777777" w:rsidR="00B47ACF" w:rsidRPr="00B47ACF" w:rsidRDefault="00B47ACF" w:rsidP="00B47ACF">
      <w:pPr>
        <w:shd w:val="clear" w:color="auto" w:fill="FAFAFA"/>
        <w:spacing w:before="480"/>
        <w:outlineLvl w:val="0"/>
        <w:rPr>
          <w:rFonts w:ascii="Times New Roman" w:eastAsia="Times New Roman" w:hAnsi="Times New Roman" w:cs="Times New Roman"/>
          <w:b/>
          <w:bCs/>
          <w:kern w:val="36"/>
          <w:sz w:val="48"/>
          <w:szCs w:val="48"/>
          <w:lang w:val="de-CH" w:eastAsia="de-DE"/>
        </w:rPr>
      </w:pPr>
      <w:r w:rsidRPr="00B47ACF">
        <w:rPr>
          <w:rFonts w:ascii="Arial" w:eastAsia="Times New Roman" w:hAnsi="Arial" w:cs="Arial"/>
          <w:b/>
          <w:bCs/>
          <w:color w:val="454444"/>
          <w:kern w:val="36"/>
          <w:sz w:val="72"/>
          <w:szCs w:val="72"/>
          <w:lang w:val="de-CH" w:eastAsia="de-DE"/>
        </w:rPr>
        <w:t>Neue Projekte, neue Skills</w:t>
      </w:r>
    </w:p>
    <w:p w14:paraId="4CA5696C"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Auf dieser Seite kannst du nicht nur meine ausgewählten Projekte sehen, </w:t>
      </w:r>
      <w:proofErr w:type="spellStart"/>
      <w:r w:rsidRPr="00B47ACF">
        <w:rPr>
          <w:rFonts w:ascii="Arial" w:eastAsia="Times New Roman" w:hAnsi="Arial" w:cs="Arial"/>
          <w:color w:val="000000"/>
          <w:sz w:val="22"/>
          <w:szCs w:val="22"/>
          <w:lang w:val="de-CH" w:eastAsia="de-DE"/>
        </w:rPr>
        <w:t>sonder</w:t>
      </w:r>
      <w:proofErr w:type="spellEnd"/>
      <w:r w:rsidRPr="00B47ACF">
        <w:rPr>
          <w:rFonts w:ascii="Arial" w:eastAsia="Times New Roman" w:hAnsi="Arial" w:cs="Arial"/>
          <w:color w:val="000000"/>
          <w:sz w:val="22"/>
          <w:szCs w:val="22"/>
          <w:lang w:val="de-CH" w:eastAsia="de-DE"/>
        </w:rPr>
        <w:t xml:space="preserve"> auch eines in </w:t>
      </w:r>
      <w:proofErr w:type="spellStart"/>
      <w:r w:rsidRPr="00B47ACF">
        <w:rPr>
          <w:rFonts w:ascii="Arial" w:eastAsia="Times New Roman" w:hAnsi="Arial" w:cs="Arial"/>
          <w:color w:val="000000"/>
          <w:sz w:val="22"/>
          <w:szCs w:val="22"/>
          <w:lang w:val="de-CH" w:eastAsia="de-DE"/>
        </w:rPr>
        <w:t>action</w:t>
      </w:r>
      <w:proofErr w:type="spellEnd"/>
      <w:r w:rsidRPr="00B47ACF">
        <w:rPr>
          <w:rFonts w:ascii="Arial" w:eastAsia="Times New Roman" w:hAnsi="Arial" w:cs="Arial"/>
          <w:color w:val="000000"/>
          <w:sz w:val="22"/>
          <w:szCs w:val="22"/>
          <w:lang w:val="de-CH" w:eastAsia="de-DE"/>
        </w:rPr>
        <w:t xml:space="preserve">. Denn diese Website habe ich als Experiment komplett selbst programmiert. Ich habe mein vorhandenes Wissen angewandt und vor allem neues dazugelernt. OK, ich bin ehrlich; ohne </w:t>
      </w:r>
      <w:proofErr w:type="spellStart"/>
      <w:r w:rsidRPr="00B47ACF">
        <w:rPr>
          <w:rFonts w:ascii="Arial" w:eastAsia="Times New Roman" w:hAnsi="Arial" w:cs="Arial"/>
          <w:color w:val="000000"/>
          <w:sz w:val="22"/>
          <w:szCs w:val="22"/>
          <w:lang w:val="de-CH" w:eastAsia="de-DE"/>
        </w:rPr>
        <w:t>Stackoverflow</w:t>
      </w:r>
      <w:proofErr w:type="spellEnd"/>
      <w:r w:rsidRPr="00B47ACF">
        <w:rPr>
          <w:rFonts w:ascii="Arial" w:eastAsia="Times New Roman" w:hAnsi="Arial" w:cs="Arial"/>
          <w:color w:val="000000"/>
          <w:sz w:val="22"/>
          <w:szCs w:val="22"/>
          <w:lang w:val="de-CH" w:eastAsia="de-DE"/>
        </w:rPr>
        <w:t>, Code Pen, CSS-</w:t>
      </w:r>
      <w:proofErr w:type="spellStart"/>
      <w:r w:rsidRPr="00B47ACF">
        <w:rPr>
          <w:rFonts w:ascii="Arial" w:eastAsia="Times New Roman" w:hAnsi="Arial" w:cs="Arial"/>
          <w:color w:val="000000"/>
          <w:sz w:val="22"/>
          <w:szCs w:val="22"/>
          <w:lang w:val="de-CH" w:eastAsia="de-DE"/>
        </w:rPr>
        <w:t>tricks</w:t>
      </w:r>
      <w:proofErr w:type="spellEnd"/>
      <w:r w:rsidRPr="00B47ACF">
        <w:rPr>
          <w:rFonts w:ascii="Arial" w:eastAsia="Times New Roman" w:hAnsi="Arial" w:cs="Arial"/>
          <w:color w:val="000000"/>
          <w:sz w:val="22"/>
          <w:szCs w:val="22"/>
          <w:lang w:val="de-CH" w:eastAsia="de-DE"/>
        </w:rPr>
        <w:t xml:space="preserve"> und Google wäre vieles nicht, wie es jetzt ist.</w:t>
      </w:r>
    </w:p>
    <w:p w14:paraId="00CA43F5" w14:textId="77777777" w:rsidR="00B47ACF" w:rsidRDefault="00B47ACF" w:rsidP="00B47ACF">
      <w:pPr>
        <w:rPr>
          <w:ins w:id="0" w:author="vHYIJuUSED@idethz.onmicrosoft.com" w:date="2020-10-16T15:48:00Z"/>
          <w:rFonts w:ascii="Times New Roman" w:eastAsia="Times New Roman" w:hAnsi="Times New Roman" w:cs="Times New Roman"/>
          <w:lang w:val="de-CH" w:eastAsia="de-DE"/>
        </w:rPr>
      </w:pPr>
    </w:p>
    <w:p w14:paraId="6A9DBACF" w14:textId="77777777" w:rsidR="00E07F77" w:rsidDel="00E07F77" w:rsidRDefault="00E07F77" w:rsidP="00B47ACF">
      <w:pPr>
        <w:rPr>
          <w:del w:id="1" w:author="vHYIJuUSED@idethz.onmicrosoft.com" w:date="2020-10-16T15:49:00Z"/>
          <w:rFonts w:ascii="Arial" w:eastAsia="Times New Roman" w:hAnsi="Arial" w:cs="Arial"/>
          <w:color w:val="3C78D8"/>
          <w:sz w:val="22"/>
          <w:szCs w:val="22"/>
          <w:lang w:val="de-CH" w:eastAsia="de-DE"/>
        </w:rPr>
      </w:pPr>
      <w:ins w:id="2" w:author="vHYIJuUSED@idethz.onmicrosoft.com" w:date="2020-10-16T15:49:00Z">
        <w:r>
          <w:rPr>
            <w:rFonts w:ascii="Arial" w:eastAsia="Times New Roman" w:hAnsi="Arial" w:cs="Arial"/>
            <w:color w:val="3C78D8"/>
            <w:sz w:val="22"/>
            <w:szCs w:val="22"/>
            <w:lang w:val="de-CH" w:eastAsia="de-DE"/>
          </w:rPr>
          <w:t xml:space="preserve">Auf dieser Seite kannst du mein Portfolio ausgewählter Projekte sowie mein aktuellstes Projekt in </w:t>
        </w:r>
        <w:proofErr w:type="spellStart"/>
        <w:r>
          <w:rPr>
            <w:rFonts w:ascii="Arial" w:eastAsia="Times New Roman" w:hAnsi="Arial" w:cs="Arial"/>
            <w:color w:val="3C78D8"/>
            <w:sz w:val="22"/>
            <w:szCs w:val="22"/>
            <w:lang w:val="de-CH" w:eastAsia="de-DE"/>
          </w:rPr>
          <w:t>action</w:t>
        </w:r>
        <w:proofErr w:type="spellEnd"/>
        <w:r>
          <w:rPr>
            <w:rFonts w:ascii="Arial" w:eastAsia="Times New Roman" w:hAnsi="Arial" w:cs="Arial"/>
            <w:color w:val="3C78D8"/>
            <w:sz w:val="22"/>
            <w:szCs w:val="22"/>
            <w:lang w:val="de-CH" w:eastAsia="de-DE"/>
          </w:rPr>
          <w:t xml:space="preserve"> sehen. </w:t>
        </w:r>
      </w:ins>
      <w:ins w:id="3" w:author="vHYIJuUSED@idethz.onmicrosoft.com" w:date="2020-10-16T15:50:00Z">
        <w:r>
          <w:rPr>
            <w:rFonts w:ascii="Arial" w:eastAsia="Times New Roman" w:hAnsi="Arial" w:cs="Arial"/>
            <w:color w:val="3C78D8"/>
            <w:sz w:val="22"/>
            <w:szCs w:val="22"/>
            <w:lang w:val="de-CH" w:eastAsia="de-DE"/>
          </w:rPr>
          <w:t>Diese Website habe ich als Experiment komplett selbst programmiert. Ich habe mein vorhandenes Wissen angewandt und mir vor allem neue Skills angeeignet.</w:t>
        </w:r>
      </w:ins>
      <w:ins w:id="4" w:author="vHYIJuUSED@idethz.onmicrosoft.com" w:date="2020-10-16T15:51:00Z">
        <w:r>
          <w:rPr>
            <w:rFonts w:ascii="Arial" w:eastAsia="Times New Roman" w:hAnsi="Arial" w:cs="Arial"/>
            <w:color w:val="3C78D8"/>
            <w:sz w:val="22"/>
            <w:szCs w:val="22"/>
            <w:lang w:val="de-CH" w:eastAsia="de-DE"/>
          </w:rPr>
          <w:t xml:space="preserve"> Natürlich mit Tatkräftiger Hilfe von </w:t>
        </w:r>
        <w:proofErr w:type="spellStart"/>
        <w:r>
          <w:rPr>
            <w:rFonts w:ascii="Arial" w:eastAsia="Times New Roman" w:hAnsi="Arial" w:cs="Arial"/>
            <w:color w:val="3C78D8"/>
            <w:sz w:val="22"/>
            <w:szCs w:val="22"/>
            <w:lang w:val="de-CH" w:eastAsia="de-DE"/>
          </w:rPr>
          <w:t>Stackoverflow</w:t>
        </w:r>
        <w:proofErr w:type="spellEnd"/>
        <w:r>
          <w:rPr>
            <w:rFonts w:ascii="Arial" w:eastAsia="Times New Roman" w:hAnsi="Arial" w:cs="Arial"/>
            <w:color w:val="3C78D8"/>
            <w:sz w:val="22"/>
            <w:szCs w:val="22"/>
            <w:lang w:val="de-CH" w:eastAsia="de-DE"/>
          </w:rPr>
          <w:t>, Code Pen, CSS-tricks, Google und viel Geduld</w:t>
        </w:r>
        <w:bookmarkStart w:id="5" w:name="_GoBack"/>
        <w:bookmarkEnd w:id="5"/>
        <w:r>
          <w:rPr>
            <w:rFonts w:ascii="Arial" w:eastAsia="Times New Roman" w:hAnsi="Arial" w:cs="Arial"/>
            <w:color w:val="3C78D8"/>
            <w:sz w:val="22"/>
            <w:szCs w:val="22"/>
            <w:lang w:val="de-CH" w:eastAsia="de-DE"/>
          </w:rPr>
          <w:t xml:space="preserve">. </w:t>
        </w:r>
      </w:ins>
      <w:ins w:id="6" w:author="vHYIJuUSED@idethz.onmicrosoft.com" w:date="2020-10-16T15:50:00Z">
        <w:r>
          <w:rPr>
            <w:rFonts w:ascii="Arial" w:eastAsia="Times New Roman" w:hAnsi="Arial" w:cs="Arial"/>
            <w:color w:val="3C78D8"/>
            <w:sz w:val="22"/>
            <w:szCs w:val="22"/>
            <w:lang w:val="de-CH" w:eastAsia="de-DE"/>
          </w:rPr>
          <w:t xml:space="preserve"> </w:t>
        </w:r>
      </w:ins>
    </w:p>
    <w:p w14:paraId="401488DE" w14:textId="77777777" w:rsidR="00E07F77" w:rsidRPr="00B47ACF" w:rsidRDefault="00E07F77" w:rsidP="00B47ACF">
      <w:pPr>
        <w:rPr>
          <w:ins w:id="7" w:author="vHYIJuUSED@idethz.onmicrosoft.com" w:date="2020-10-16T15:49:00Z"/>
          <w:rFonts w:ascii="Times New Roman" w:eastAsia="Times New Roman" w:hAnsi="Times New Roman" w:cs="Times New Roman"/>
          <w:lang w:val="de-CH" w:eastAsia="de-DE"/>
        </w:rPr>
      </w:pPr>
    </w:p>
    <w:p w14:paraId="6ED380A4" w14:textId="77777777" w:rsidR="00B47ACF" w:rsidRPr="00B47ACF" w:rsidDel="00E07F77" w:rsidRDefault="00B47ACF" w:rsidP="00B47ACF">
      <w:pPr>
        <w:rPr>
          <w:del w:id="8" w:author="vHYIJuUSED@idethz.onmicrosoft.com" w:date="2020-10-16T15:49:00Z"/>
          <w:rFonts w:ascii="Times New Roman" w:eastAsia="Times New Roman" w:hAnsi="Times New Roman" w:cs="Times New Roman"/>
          <w:lang w:val="de-CH" w:eastAsia="de-DE"/>
        </w:rPr>
      </w:pPr>
      <w:del w:id="9" w:author="vHYIJuUSED@idethz.onmicrosoft.com" w:date="2020-10-16T15:49:00Z">
        <w:r w:rsidRPr="00B47ACF" w:rsidDel="00E07F77">
          <w:rPr>
            <w:rFonts w:ascii="Arial" w:eastAsia="Times New Roman" w:hAnsi="Arial" w:cs="Arial"/>
            <w:color w:val="3C78D8"/>
            <w:sz w:val="22"/>
            <w:szCs w:val="22"/>
            <w:lang w:val="de-CH" w:eastAsia="de-DE"/>
          </w:rPr>
          <w:delText>Auf dieser Seite kannst du mein Portfolio ausgewählter Projekte sehen  sondern mein Aktuellstes Projekt in action. </w:delText>
        </w:r>
      </w:del>
    </w:p>
    <w:p w14:paraId="42FB052B" w14:textId="77777777" w:rsidR="00B47ACF" w:rsidRPr="00B47ACF" w:rsidRDefault="00B47ACF" w:rsidP="00B47ACF">
      <w:pPr>
        <w:rPr>
          <w:rFonts w:ascii="Times New Roman" w:eastAsia="Times New Roman" w:hAnsi="Times New Roman" w:cs="Times New Roman"/>
          <w:lang w:val="de-CH" w:eastAsia="de-DE"/>
        </w:rPr>
      </w:pPr>
    </w:p>
    <w:p w14:paraId="33022A8C"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999999"/>
          <w:sz w:val="22"/>
          <w:szCs w:val="22"/>
          <w:lang w:val="de-CH" w:eastAsia="de-DE"/>
        </w:rPr>
        <w:t>(</w:t>
      </w:r>
      <w:proofErr w:type="gramStart"/>
      <w:r w:rsidRPr="00B47ACF">
        <w:rPr>
          <w:rFonts w:ascii="Arial" w:eastAsia="Times New Roman" w:hAnsi="Arial" w:cs="Arial"/>
          <w:color w:val="999999"/>
          <w:sz w:val="22"/>
          <w:szCs w:val="22"/>
          <w:lang w:val="de-CH" w:eastAsia="de-DE"/>
        </w:rPr>
        <w:t>(( alt</w:t>
      </w:r>
      <w:proofErr w:type="gramEnd"/>
      <w:r w:rsidRPr="00B47ACF">
        <w:rPr>
          <w:rFonts w:ascii="Arial" w:eastAsia="Times New Roman" w:hAnsi="Arial" w:cs="Arial"/>
          <w:color w:val="999999"/>
          <w:sz w:val="22"/>
          <w:szCs w:val="22"/>
          <w:lang w:val="de-CH" w:eastAsia="de-DE"/>
        </w:rPr>
        <w:t xml:space="preserve"> )))</w:t>
      </w:r>
    </w:p>
    <w:p w14:paraId="75271439"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999999"/>
          <w:sz w:val="22"/>
          <w:szCs w:val="22"/>
          <w:lang w:val="de-CH" w:eastAsia="de-DE"/>
        </w:rPr>
        <w:t xml:space="preserve">Auf dieser Seite kannst du nicht nur meine ausgewählten Projekte sehen, </w:t>
      </w:r>
      <w:proofErr w:type="spellStart"/>
      <w:r w:rsidRPr="00B47ACF">
        <w:rPr>
          <w:rFonts w:ascii="Arial" w:eastAsia="Times New Roman" w:hAnsi="Arial" w:cs="Arial"/>
          <w:color w:val="999999"/>
          <w:sz w:val="22"/>
          <w:szCs w:val="22"/>
          <w:lang w:val="de-CH" w:eastAsia="de-DE"/>
        </w:rPr>
        <w:t>sonder</w:t>
      </w:r>
      <w:proofErr w:type="spellEnd"/>
      <w:r w:rsidRPr="00B47ACF">
        <w:rPr>
          <w:rFonts w:ascii="Arial" w:eastAsia="Times New Roman" w:hAnsi="Arial" w:cs="Arial"/>
          <w:color w:val="999999"/>
          <w:sz w:val="22"/>
          <w:szCs w:val="22"/>
          <w:lang w:val="de-CH" w:eastAsia="de-DE"/>
        </w:rPr>
        <w:t xml:space="preserve"> auch eines in Action. Denn diese Website ist mein aktuellstes Projekt. Vom ersten &amp;#60; bis zum letzten </w:t>
      </w:r>
      <w:proofErr w:type="spellStart"/>
      <w:r w:rsidRPr="00B47ACF">
        <w:rPr>
          <w:rFonts w:ascii="Arial" w:eastAsia="Times New Roman" w:hAnsi="Arial" w:cs="Arial"/>
          <w:color w:val="999999"/>
          <w:sz w:val="22"/>
          <w:szCs w:val="22"/>
          <w:lang w:val="de-CH" w:eastAsia="de-DE"/>
        </w:rPr>
        <w:t>Semicolon</w:t>
      </w:r>
      <w:proofErr w:type="spellEnd"/>
      <w:r w:rsidRPr="00B47ACF">
        <w:rPr>
          <w:rFonts w:ascii="Arial" w:eastAsia="Times New Roman" w:hAnsi="Arial" w:cs="Arial"/>
          <w:color w:val="999999"/>
          <w:sz w:val="22"/>
          <w:szCs w:val="22"/>
          <w:lang w:val="de-CH" w:eastAsia="de-DE"/>
        </w:rPr>
        <w:t xml:space="preserve"> habe ich alles selbst </w:t>
      </w:r>
      <w:proofErr w:type="spellStart"/>
      <w:r w:rsidRPr="00B47ACF">
        <w:rPr>
          <w:rFonts w:ascii="Arial" w:eastAsia="Times New Roman" w:hAnsi="Arial" w:cs="Arial"/>
          <w:color w:val="999999"/>
          <w:sz w:val="22"/>
          <w:szCs w:val="22"/>
          <w:lang w:val="de-CH" w:eastAsia="de-DE"/>
        </w:rPr>
        <w:t>gecodet</w:t>
      </w:r>
      <w:proofErr w:type="spellEnd"/>
      <w:r w:rsidRPr="00B47ACF">
        <w:rPr>
          <w:rFonts w:ascii="Arial" w:eastAsia="Times New Roman" w:hAnsi="Arial" w:cs="Arial"/>
          <w:color w:val="999999"/>
          <w:sz w:val="22"/>
          <w:szCs w:val="22"/>
          <w:lang w:val="de-CH" w:eastAsia="de-DE"/>
        </w:rPr>
        <w:t xml:space="preserve">. Mein vorhandenes Wissen angewandt und vor allem neues dazugelernt. OK, ich bin ehrlich; ohne </w:t>
      </w:r>
      <w:proofErr w:type="spellStart"/>
      <w:r w:rsidRPr="00B47ACF">
        <w:rPr>
          <w:rFonts w:ascii="Arial" w:eastAsia="Times New Roman" w:hAnsi="Arial" w:cs="Arial"/>
          <w:color w:val="999999"/>
          <w:sz w:val="22"/>
          <w:szCs w:val="22"/>
          <w:lang w:val="de-CH" w:eastAsia="de-DE"/>
        </w:rPr>
        <w:t>Stackoverflow</w:t>
      </w:r>
      <w:proofErr w:type="spellEnd"/>
      <w:r w:rsidRPr="00B47ACF">
        <w:rPr>
          <w:rFonts w:ascii="Arial" w:eastAsia="Times New Roman" w:hAnsi="Arial" w:cs="Arial"/>
          <w:color w:val="999999"/>
          <w:sz w:val="22"/>
          <w:szCs w:val="22"/>
          <w:lang w:val="de-CH" w:eastAsia="de-DE"/>
        </w:rPr>
        <w:t xml:space="preserve">, Code Pen und Google wäre vieles nicht, wie es jetzt </w:t>
      </w:r>
      <w:proofErr w:type="gramStart"/>
      <w:r w:rsidRPr="00B47ACF">
        <w:rPr>
          <w:rFonts w:ascii="Arial" w:eastAsia="Times New Roman" w:hAnsi="Arial" w:cs="Arial"/>
          <w:color w:val="999999"/>
          <w:sz w:val="22"/>
          <w:szCs w:val="22"/>
          <w:lang w:val="de-CH" w:eastAsia="de-DE"/>
        </w:rPr>
        <w:t>ist.&lt;</w:t>
      </w:r>
      <w:proofErr w:type="spellStart"/>
      <w:proofErr w:type="gramEnd"/>
      <w:r w:rsidRPr="00B47ACF">
        <w:rPr>
          <w:rFonts w:ascii="Arial" w:eastAsia="Times New Roman" w:hAnsi="Arial" w:cs="Arial"/>
          <w:color w:val="999999"/>
          <w:sz w:val="22"/>
          <w:szCs w:val="22"/>
          <w:lang w:val="de-CH" w:eastAsia="de-DE"/>
        </w:rPr>
        <w:t>br</w:t>
      </w:r>
      <w:proofErr w:type="spellEnd"/>
      <w:r w:rsidRPr="00B47ACF">
        <w:rPr>
          <w:rFonts w:ascii="Arial" w:eastAsia="Times New Roman" w:hAnsi="Arial" w:cs="Arial"/>
          <w:color w:val="999999"/>
          <w:sz w:val="22"/>
          <w:szCs w:val="22"/>
          <w:lang w:val="de-CH" w:eastAsia="de-DE"/>
        </w:rPr>
        <w:t>&gt;&lt;</w:t>
      </w:r>
      <w:proofErr w:type="spellStart"/>
      <w:r w:rsidRPr="00B47ACF">
        <w:rPr>
          <w:rFonts w:ascii="Arial" w:eastAsia="Times New Roman" w:hAnsi="Arial" w:cs="Arial"/>
          <w:color w:val="999999"/>
          <w:sz w:val="22"/>
          <w:szCs w:val="22"/>
          <w:lang w:val="de-CH" w:eastAsia="de-DE"/>
        </w:rPr>
        <w:t>br</w:t>
      </w:r>
      <w:proofErr w:type="spellEnd"/>
      <w:r w:rsidRPr="00B47ACF">
        <w:rPr>
          <w:rFonts w:ascii="Arial" w:eastAsia="Times New Roman" w:hAnsi="Arial" w:cs="Arial"/>
          <w:color w:val="999999"/>
          <w:sz w:val="22"/>
          <w:szCs w:val="22"/>
          <w:lang w:val="de-CH" w:eastAsia="de-DE"/>
        </w:rPr>
        <w:t>&gt;</w:t>
      </w:r>
    </w:p>
    <w:p w14:paraId="773FC6F7" w14:textId="77777777" w:rsidR="00B47ACF" w:rsidRPr="00B47ACF" w:rsidRDefault="00B47ACF" w:rsidP="00B47ACF">
      <w:pPr>
        <w:rPr>
          <w:rFonts w:ascii="Times New Roman" w:eastAsia="Times New Roman" w:hAnsi="Times New Roman" w:cs="Times New Roman"/>
          <w:lang w:val="de-CH" w:eastAsia="de-DE"/>
        </w:rPr>
      </w:pPr>
    </w:p>
    <w:p w14:paraId="64C0E019"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999999"/>
          <w:sz w:val="22"/>
          <w:szCs w:val="22"/>
          <w:lang w:val="de-CH" w:eastAsia="de-DE"/>
        </w:rPr>
        <w:t xml:space="preserve">Es kann sein, dass nicht alles perfekt funktioniert, da jede Person ein anderes System hat, Bildschirmauflösung, Browser, Browserversion … Ich habe so gut wie möglich getestet und versucht alle Fehler auszumerzen. Jedoch bin ich kein Developer und kann nicht garantieren, dass alles perfekt ist. Aber das ist wie im Beruf; Ohne Teamarbeit </w:t>
      </w:r>
      <w:proofErr w:type="spellStart"/>
      <w:r w:rsidRPr="00B47ACF">
        <w:rPr>
          <w:rFonts w:ascii="Arial" w:eastAsia="Times New Roman" w:hAnsi="Arial" w:cs="Arial"/>
          <w:color w:val="999999"/>
          <w:sz w:val="22"/>
          <w:szCs w:val="22"/>
          <w:lang w:val="de-CH" w:eastAsia="de-DE"/>
        </w:rPr>
        <w:t>wirds</w:t>
      </w:r>
      <w:proofErr w:type="spellEnd"/>
      <w:r w:rsidRPr="00B47ACF">
        <w:rPr>
          <w:rFonts w:ascii="Arial" w:eastAsia="Times New Roman" w:hAnsi="Arial" w:cs="Arial"/>
          <w:color w:val="999999"/>
          <w:sz w:val="22"/>
          <w:szCs w:val="22"/>
          <w:lang w:val="de-CH" w:eastAsia="de-DE"/>
        </w:rPr>
        <w:t xml:space="preserve"> auch nicht perfekt.</w:t>
      </w:r>
    </w:p>
    <w:p w14:paraId="56620E59"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999999"/>
          <w:sz w:val="22"/>
          <w:szCs w:val="22"/>
          <w:lang w:val="de-CH" w:eastAsia="de-DE"/>
        </w:rPr>
        <w:t>(</w:t>
      </w:r>
      <w:proofErr w:type="gramStart"/>
      <w:r w:rsidRPr="00B47ACF">
        <w:rPr>
          <w:rFonts w:ascii="Arial" w:eastAsia="Times New Roman" w:hAnsi="Arial" w:cs="Arial"/>
          <w:color w:val="999999"/>
          <w:sz w:val="22"/>
          <w:szCs w:val="22"/>
          <w:lang w:val="de-CH" w:eastAsia="de-DE"/>
        </w:rPr>
        <w:t>(( alt</w:t>
      </w:r>
      <w:proofErr w:type="gramEnd"/>
      <w:r w:rsidRPr="00B47ACF">
        <w:rPr>
          <w:rFonts w:ascii="Arial" w:eastAsia="Times New Roman" w:hAnsi="Arial" w:cs="Arial"/>
          <w:color w:val="999999"/>
          <w:sz w:val="22"/>
          <w:szCs w:val="22"/>
          <w:lang w:val="de-CH" w:eastAsia="de-DE"/>
        </w:rPr>
        <w:t xml:space="preserve"> )))</w:t>
      </w:r>
    </w:p>
    <w:p w14:paraId="0ACD626C"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044586E8"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proofErr w:type="spellStart"/>
      <w:r w:rsidRPr="00B47ACF">
        <w:rPr>
          <w:rFonts w:ascii="Arial" w:eastAsia="Times New Roman" w:hAnsi="Arial" w:cs="Arial"/>
          <w:b/>
          <w:bCs/>
          <w:color w:val="454444"/>
          <w:kern w:val="36"/>
          <w:sz w:val="72"/>
          <w:szCs w:val="72"/>
          <w:lang w:val="de-CH" w:eastAsia="de-DE"/>
        </w:rPr>
        <w:t>Praxamed</w:t>
      </w:r>
      <w:proofErr w:type="spellEnd"/>
    </w:p>
    <w:p w14:paraId="7A551233"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Lieber im Meer baden als in der Arbeit schwimmen.</w:t>
      </w:r>
    </w:p>
    <w:p w14:paraId="2CA816E7"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Frischer Wind für die </w:t>
      </w:r>
      <w:proofErr w:type="spellStart"/>
      <w:r w:rsidRPr="00B47ACF">
        <w:rPr>
          <w:rFonts w:ascii="Arial" w:eastAsia="Times New Roman" w:hAnsi="Arial" w:cs="Arial"/>
          <w:color w:val="000000"/>
          <w:sz w:val="22"/>
          <w:szCs w:val="22"/>
          <w:lang w:val="de-CH" w:eastAsia="de-DE"/>
        </w:rPr>
        <w:t>Praxamed</w:t>
      </w:r>
      <w:proofErr w:type="spellEnd"/>
      <w:r w:rsidRPr="00B47ACF">
        <w:rPr>
          <w:rFonts w:ascii="Arial" w:eastAsia="Times New Roman" w:hAnsi="Arial" w:cs="Arial"/>
          <w:color w:val="000000"/>
          <w:sz w:val="22"/>
          <w:szCs w:val="22"/>
          <w:lang w:val="de-CH" w:eastAsia="de-DE"/>
        </w:rPr>
        <w:t xml:space="preserve"> und ihrer Kommunikation. Die Devise lautet «beraten statt erklären».</w:t>
      </w:r>
    </w:p>
    <w:p w14:paraId="478376CE" w14:textId="77777777" w:rsidR="00B47ACF" w:rsidRPr="00B47ACF" w:rsidRDefault="00B47ACF" w:rsidP="00B47ACF">
      <w:pPr>
        <w:rPr>
          <w:rFonts w:ascii="Times New Roman" w:eastAsia="Times New Roman" w:hAnsi="Times New Roman" w:cs="Times New Roman"/>
          <w:lang w:val="de-CH" w:eastAsia="de-DE"/>
        </w:rPr>
      </w:pPr>
    </w:p>
    <w:p w14:paraId="1971A357" w14:textId="77777777" w:rsidR="00B47ACF" w:rsidRPr="00B47ACF" w:rsidDel="00E07F77" w:rsidRDefault="00B47ACF" w:rsidP="00B47ACF">
      <w:pPr>
        <w:rPr>
          <w:del w:id="10" w:author="vHYIJuUSED@idethz.onmicrosoft.com" w:date="2020-10-16T15:48:00Z"/>
          <w:rFonts w:ascii="Times New Roman" w:eastAsia="Times New Roman" w:hAnsi="Times New Roman" w:cs="Times New Roman"/>
          <w:lang w:val="de-CH" w:eastAsia="de-DE"/>
        </w:rPr>
      </w:pPr>
      <w:del w:id="11" w:author="vHYIJuUSED@idethz.onmicrosoft.com" w:date="2020-10-16T15:48:00Z">
        <w:r w:rsidRPr="00B47ACF" w:rsidDel="00E07F77">
          <w:rPr>
            <w:rFonts w:ascii="Arial" w:eastAsia="Times New Roman" w:hAnsi="Arial" w:cs="Arial"/>
            <w:color w:val="1155CC"/>
            <w:sz w:val="22"/>
            <w:szCs w:val="22"/>
            <w:lang w:val="de-CH" w:eastAsia="de-DE"/>
          </w:rPr>
          <w:delText>Lieber im Meer baden als in der Arbeit schwimmen.</w:delText>
        </w:r>
      </w:del>
    </w:p>
    <w:p w14:paraId="379406AA" w14:textId="77777777" w:rsidR="00B47ACF" w:rsidRPr="00B47ACF" w:rsidDel="00E07F77" w:rsidRDefault="00B47ACF" w:rsidP="00B47ACF">
      <w:pPr>
        <w:rPr>
          <w:del w:id="12" w:author="vHYIJuUSED@idethz.onmicrosoft.com" w:date="2020-10-16T15:48:00Z"/>
          <w:rFonts w:ascii="Times New Roman" w:eastAsia="Times New Roman" w:hAnsi="Times New Roman" w:cs="Times New Roman"/>
          <w:lang w:val="de-CH" w:eastAsia="de-DE"/>
        </w:rPr>
      </w:pPr>
      <w:del w:id="13" w:author="vHYIJuUSED@idethz.onmicrosoft.com" w:date="2020-10-16T15:48:00Z">
        <w:r w:rsidRPr="00B47ACF" w:rsidDel="00E07F77">
          <w:rPr>
            <w:rFonts w:ascii="Arial" w:eastAsia="Times New Roman" w:hAnsi="Arial" w:cs="Arial"/>
            <w:color w:val="1155CC"/>
            <w:sz w:val="22"/>
            <w:szCs w:val="22"/>
            <w:lang w:val="de-CH" w:eastAsia="de-DE"/>
          </w:rPr>
          <w:delText>Frischer Wind für die Praxamed und ihre Kommunikation. Die Devise lautet «beraten statt erklären».</w:delText>
        </w:r>
      </w:del>
    </w:p>
    <w:p w14:paraId="44D07B3A" w14:textId="77777777" w:rsidR="00B47ACF" w:rsidRPr="00B47ACF" w:rsidRDefault="00B47ACF" w:rsidP="00B47ACF">
      <w:pPr>
        <w:spacing w:after="240"/>
        <w:rPr>
          <w:rFonts w:ascii="Times New Roman" w:eastAsia="Times New Roman" w:hAnsi="Times New Roman" w:cs="Times New Roman"/>
          <w:lang w:val="de-CH" w:eastAsia="de-DE"/>
        </w:rPr>
      </w:pPr>
    </w:p>
    <w:p w14:paraId="0D144740"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Leistungen</w:t>
      </w:r>
    </w:p>
    <w:p w14:paraId="5DFE1A4B" w14:textId="77777777" w:rsidR="00B47ACF" w:rsidRPr="00B47ACF" w:rsidRDefault="00B47ACF" w:rsidP="00B47ACF">
      <w:pPr>
        <w:numPr>
          <w:ilvl w:val="0"/>
          <w:numId w:val="1"/>
        </w:numPr>
        <w:textAlignment w:val="baseline"/>
        <w:rPr>
          <w:rFonts w:ascii="Arial" w:eastAsia="Times New Roman" w:hAnsi="Arial" w:cs="Arial"/>
          <w:color w:val="4D4D4D"/>
          <w:sz w:val="22"/>
          <w:szCs w:val="22"/>
          <w:lang w:val="de-CH" w:eastAsia="de-DE"/>
        </w:rPr>
      </w:pPr>
      <w:proofErr w:type="spellStart"/>
      <w:r w:rsidRPr="00B47ACF">
        <w:rPr>
          <w:rFonts w:ascii="Arial" w:eastAsia="Times New Roman" w:hAnsi="Arial" w:cs="Arial"/>
          <w:color w:val="000000"/>
          <w:sz w:val="22"/>
          <w:szCs w:val="22"/>
          <w:lang w:val="de-CH" w:eastAsia="de-DE"/>
        </w:rPr>
        <w:t>Rebranding</w:t>
      </w:r>
      <w:proofErr w:type="spellEnd"/>
    </w:p>
    <w:p w14:paraId="7843AA5A" w14:textId="77777777" w:rsidR="00B47ACF" w:rsidRPr="00B47ACF" w:rsidRDefault="00B47ACF" w:rsidP="00B47ACF">
      <w:pPr>
        <w:numPr>
          <w:ilvl w:val="0"/>
          <w:numId w:val="1"/>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Konzeption</w:t>
      </w:r>
    </w:p>
    <w:p w14:paraId="56EB293E" w14:textId="77777777" w:rsidR="00B47ACF" w:rsidRPr="00B47ACF" w:rsidRDefault="00B47ACF" w:rsidP="00B47ACF">
      <w:pPr>
        <w:numPr>
          <w:ilvl w:val="0"/>
          <w:numId w:val="1"/>
        </w:numPr>
        <w:textAlignment w:val="baseline"/>
        <w:rPr>
          <w:rFonts w:ascii="Arial" w:eastAsia="Times New Roman" w:hAnsi="Arial" w:cs="Arial"/>
          <w:color w:val="4D4D4D"/>
          <w:sz w:val="22"/>
          <w:szCs w:val="22"/>
          <w:lang w:val="de-CH" w:eastAsia="de-DE"/>
        </w:rPr>
      </w:pPr>
      <w:proofErr w:type="spellStart"/>
      <w:r w:rsidRPr="00B47ACF">
        <w:rPr>
          <w:rFonts w:ascii="Arial" w:eastAsia="Times New Roman" w:hAnsi="Arial" w:cs="Arial"/>
          <w:color w:val="000000"/>
          <w:sz w:val="22"/>
          <w:szCs w:val="22"/>
          <w:lang w:val="de-CH" w:eastAsia="de-DE"/>
        </w:rPr>
        <w:t>Microinteractions</w:t>
      </w:r>
      <w:proofErr w:type="spellEnd"/>
    </w:p>
    <w:p w14:paraId="169A14C1"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Services</w:t>
      </w:r>
    </w:p>
    <w:p w14:paraId="301AF2CD" w14:textId="77777777" w:rsidR="00B47ACF" w:rsidRPr="00B47ACF" w:rsidRDefault="00B47ACF" w:rsidP="00B47ACF">
      <w:pPr>
        <w:numPr>
          <w:ilvl w:val="0"/>
          <w:numId w:val="2"/>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Informationsarchitektur</w:t>
      </w:r>
    </w:p>
    <w:p w14:paraId="14E16F47" w14:textId="77777777" w:rsidR="00B47ACF" w:rsidRPr="00B47ACF" w:rsidRDefault="00B47ACF" w:rsidP="00B47ACF">
      <w:pPr>
        <w:numPr>
          <w:ilvl w:val="0"/>
          <w:numId w:val="2"/>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UX / UI</w:t>
      </w:r>
    </w:p>
    <w:p w14:paraId="2776B13D" w14:textId="77777777" w:rsidR="00B47ACF" w:rsidRPr="00B47ACF" w:rsidRDefault="00B47ACF" w:rsidP="00B47ACF">
      <w:pPr>
        <w:numPr>
          <w:ilvl w:val="0"/>
          <w:numId w:val="2"/>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Beratung und Kundenkontakt</w:t>
      </w:r>
    </w:p>
    <w:p w14:paraId="0F7A3EB7"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Agentur: </w:t>
      </w:r>
      <w:proofErr w:type="spellStart"/>
      <w:r w:rsidRPr="00B47ACF">
        <w:rPr>
          <w:rFonts w:ascii="Arial" w:eastAsia="Times New Roman" w:hAnsi="Arial" w:cs="Arial"/>
          <w:color w:val="000000"/>
          <w:sz w:val="22"/>
          <w:szCs w:val="22"/>
          <w:lang w:val="de-CH" w:eastAsia="de-DE"/>
        </w:rPr>
        <w:t>Raise</w:t>
      </w:r>
      <w:proofErr w:type="spellEnd"/>
      <w:r w:rsidRPr="00B47ACF">
        <w:rPr>
          <w:rFonts w:ascii="Arial" w:eastAsia="Times New Roman" w:hAnsi="Arial" w:cs="Arial"/>
          <w:color w:val="000000"/>
          <w:sz w:val="22"/>
          <w:szCs w:val="22"/>
          <w:lang w:val="de-CH" w:eastAsia="de-DE"/>
        </w:rPr>
        <w:t xml:space="preserve"> </w:t>
      </w:r>
      <w:proofErr w:type="spellStart"/>
      <w:r w:rsidRPr="00B47ACF">
        <w:rPr>
          <w:rFonts w:ascii="Arial" w:eastAsia="Times New Roman" w:hAnsi="Arial" w:cs="Arial"/>
          <w:color w:val="000000"/>
          <w:sz w:val="22"/>
          <w:szCs w:val="22"/>
          <w:lang w:val="de-CH" w:eastAsia="de-DE"/>
        </w:rPr>
        <w:t>Your</w:t>
      </w:r>
      <w:proofErr w:type="spellEnd"/>
      <w:r w:rsidRPr="00B47ACF">
        <w:rPr>
          <w:rFonts w:ascii="Arial" w:eastAsia="Times New Roman" w:hAnsi="Arial" w:cs="Arial"/>
          <w:color w:val="000000"/>
          <w:sz w:val="22"/>
          <w:szCs w:val="22"/>
          <w:lang w:val="de-CH" w:eastAsia="de-DE"/>
        </w:rPr>
        <w:t xml:space="preserve"> </w:t>
      </w:r>
      <w:proofErr w:type="spellStart"/>
      <w:r w:rsidRPr="00B47ACF">
        <w:rPr>
          <w:rFonts w:ascii="Arial" w:eastAsia="Times New Roman" w:hAnsi="Arial" w:cs="Arial"/>
          <w:color w:val="000000"/>
          <w:sz w:val="22"/>
          <w:szCs w:val="22"/>
          <w:lang w:val="de-CH" w:eastAsia="de-DE"/>
        </w:rPr>
        <w:t>Flag</w:t>
      </w:r>
      <w:proofErr w:type="spellEnd"/>
      <w:r w:rsidRPr="00B47ACF">
        <w:rPr>
          <w:rFonts w:ascii="Arial" w:eastAsia="Times New Roman" w:hAnsi="Arial" w:cs="Arial"/>
          <w:color w:val="000000"/>
          <w:sz w:val="22"/>
          <w:szCs w:val="22"/>
          <w:lang w:val="de-CH" w:eastAsia="de-DE"/>
        </w:rPr>
        <w:t>, 2019</w:t>
      </w:r>
    </w:p>
    <w:p w14:paraId="5FC4A5E1" w14:textId="77777777" w:rsidR="00B47ACF" w:rsidRPr="00B47ACF" w:rsidRDefault="00B47ACF" w:rsidP="00B47ACF">
      <w:pPr>
        <w:spacing w:after="240"/>
        <w:rPr>
          <w:rFonts w:ascii="Times New Roman" w:eastAsia="Times New Roman" w:hAnsi="Times New Roman" w:cs="Times New Roman"/>
          <w:lang w:val="de-CH" w:eastAsia="de-DE"/>
        </w:rPr>
      </w:pPr>
    </w:p>
    <w:p w14:paraId="161C99CF"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Ausgangslage</w:t>
      </w:r>
    </w:p>
    <w:p w14:paraId="62455158"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lastRenderedPageBreak/>
        <w:t xml:space="preserve">Die </w:t>
      </w:r>
      <w:proofErr w:type="spellStart"/>
      <w:r w:rsidRPr="00B47ACF">
        <w:rPr>
          <w:rFonts w:ascii="Arial" w:eastAsia="Times New Roman" w:hAnsi="Arial" w:cs="Arial"/>
          <w:color w:val="000000"/>
          <w:sz w:val="22"/>
          <w:szCs w:val="22"/>
          <w:lang w:val="de-CH" w:eastAsia="de-DE"/>
        </w:rPr>
        <w:t>Praxamed</w:t>
      </w:r>
      <w:proofErr w:type="spellEnd"/>
      <w:r w:rsidRPr="00B47ACF">
        <w:rPr>
          <w:rFonts w:ascii="Arial" w:eastAsia="Times New Roman" w:hAnsi="Arial" w:cs="Arial"/>
          <w:color w:val="000000"/>
          <w:sz w:val="22"/>
          <w:szCs w:val="22"/>
          <w:lang w:val="de-CH" w:eastAsia="de-DE"/>
        </w:rPr>
        <w:t xml:space="preserve"> AG vermittelt junge Ärzte an Praxen, welche verzweifelt Nachfolger für abgehende Ärztinnen suchen. Und auch in die andere Richtung: Ärzte</w:t>
      </w:r>
      <w:r w:rsidRPr="00B47ACF">
        <w:rPr>
          <w:rFonts w:ascii="Arial" w:eastAsia="Times New Roman" w:hAnsi="Arial" w:cs="Arial"/>
          <w:color w:val="1155CC"/>
          <w:sz w:val="22"/>
          <w:szCs w:val="22"/>
          <w:lang w:val="de-CH" w:eastAsia="de-DE"/>
        </w:rPr>
        <w:t>n</w:t>
      </w:r>
      <w:r w:rsidRPr="00B47ACF">
        <w:rPr>
          <w:rFonts w:ascii="Arial" w:eastAsia="Times New Roman" w:hAnsi="Arial" w:cs="Arial"/>
          <w:color w:val="000000"/>
          <w:sz w:val="22"/>
          <w:szCs w:val="22"/>
          <w:lang w:val="de-CH" w:eastAsia="de-DE"/>
        </w:rPr>
        <w:t>, welche sich selbständig machen wollen, bieten sie eine Starthilfe, in dem sie eine etablierte Praxis bereitstellen und das Administrative teilweise übernehmen können.</w:t>
      </w:r>
    </w:p>
    <w:p w14:paraId="184E912F" w14:textId="77777777" w:rsidR="00B47ACF" w:rsidRPr="00B47ACF" w:rsidRDefault="00B47ACF" w:rsidP="00B47ACF">
      <w:pPr>
        <w:rPr>
          <w:rFonts w:ascii="Times New Roman" w:eastAsia="Times New Roman" w:hAnsi="Times New Roman" w:cs="Times New Roman"/>
          <w:lang w:val="de-CH" w:eastAsia="de-DE"/>
        </w:rPr>
      </w:pPr>
    </w:p>
    <w:p w14:paraId="1924875A"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B5394"/>
          <w:sz w:val="22"/>
          <w:szCs w:val="22"/>
          <w:lang w:val="de-CH" w:eastAsia="de-DE"/>
        </w:rPr>
        <w:t xml:space="preserve">Die </w:t>
      </w:r>
      <w:proofErr w:type="spellStart"/>
      <w:r w:rsidRPr="00B47ACF">
        <w:rPr>
          <w:rFonts w:ascii="Arial" w:eastAsia="Times New Roman" w:hAnsi="Arial" w:cs="Arial"/>
          <w:color w:val="0B5394"/>
          <w:sz w:val="22"/>
          <w:szCs w:val="22"/>
          <w:lang w:val="de-CH" w:eastAsia="de-DE"/>
        </w:rPr>
        <w:t>Praxamed</w:t>
      </w:r>
      <w:proofErr w:type="spellEnd"/>
      <w:r w:rsidRPr="00B47ACF">
        <w:rPr>
          <w:rFonts w:ascii="Arial" w:eastAsia="Times New Roman" w:hAnsi="Arial" w:cs="Arial"/>
          <w:color w:val="0B5394"/>
          <w:sz w:val="22"/>
          <w:szCs w:val="22"/>
          <w:lang w:val="de-CH" w:eastAsia="de-DE"/>
        </w:rPr>
        <w:t xml:space="preserve"> AG widmet sich dem Aufbau und der Beratung von Ärztezentren. So vermittelt sie unter anderem junge Ärztinnen und Ärzte an Praxen, welche ihre Nachfolge sichern wollen. Weiterhin bietet sie Ärztinnen und Ärzten mit einem Wunsch zur Selbstständigkeit eine wichtige Starthilfe, in dem sie eine Vielzahl an administrativen Aufgaben übernehmen.</w:t>
      </w:r>
    </w:p>
    <w:p w14:paraId="296941EB"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46128D04"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Die </w:t>
      </w:r>
      <w:proofErr w:type="spellStart"/>
      <w:r w:rsidRPr="00B47ACF">
        <w:rPr>
          <w:rFonts w:ascii="Arial" w:eastAsia="Times New Roman" w:hAnsi="Arial" w:cs="Arial"/>
          <w:color w:val="000000"/>
          <w:sz w:val="22"/>
          <w:szCs w:val="22"/>
          <w:lang w:val="de-CH" w:eastAsia="de-DE"/>
        </w:rPr>
        <w:t>Praxamed</w:t>
      </w:r>
      <w:proofErr w:type="spellEnd"/>
      <w:r w:rsidRPr="00B47ACF">
        <w:rPr>
          <w:rFonts w:ascii="Arial" w:eastAsia="Times New Roman" w:hAnsi="Arial" w:cs="Arial"/>
          <w:color w:val="000000"/>
          <w:sz w:val="22"/>
          <w:szCs w:val="22"/>
          <w:lang w:val="de-CH" w:eastAsia="de-DE"/>
        </w:rPr>
        <w:t xml:space="preserve"> AG war mit ihren Kommunikationsmittel</w:t>
      </w:r>
      <w:r w:rsidRPr="00B47ACF">
        <w:rPr>
          <w:rFonts w:ascii="Arial" w:eastAsia="Times New Roman" w:hAnsi="Arial" w:cs="Arial"/>
          <w:color w:val="1155CC"/>
          <w:sz w:val="22"/>
          <w:szCs w:val="22"/>
          <w:lang w:val="de-CH" w:eastAsia="de-DE"/>
        </w:rPr>
        <w:t>n</w:t>
      </w:r>
      <w:r w:rsidRPr="00B47ACF">
        <w:rPr>
          <w:rFonts w:ascii="Arial" w:eastAsia="Times New Roman" w:hAnsi="Arial" w:cs="Arial"/>
          <w:color w:val="000000"/>
          <w:sz w:val="22"/>
          <w:szCs w:val="22"/>
          <w:lang w:val="de-CH" w:eastAsia="de-DE"/>
        </w:rPr>
        <w:t xml:space="preserve"> unglücklich, da sie vieles in kurzer Zeit erklären mussten und wenig beraten konnten.</w:t>
      </w:r>
    </w:p>
    <w:p w14:paraId="50B8B894"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1155CC"/>
          <w:sz w:val="22"/>
          <w:szCs w:val="22"/>
          <w:lang w:val="de-CH" w:eastAsia="de-DE"/>
        </w:rPr>
        <w:t xml:space="preserve">=&gt; das verstehe ich nicht? was ist die </w:t>
      </w:r>
      <w:proofErr w:type="spellStart"/>
      <w:r w:rsidRPr="00B47ACF">
        <w:rPr>
          <w:rFonts w:ascii="Arial" w:eastAsia="Times New Roman" w:hAnsi="Arial" w:cs="Arial"/>
          <w:color w:val="1155CC"/>
          <w:sz w:val="22"/>
          <w:szCs w:val="22"/>
          <w:lang w:val="de-CH" w:eastAsia="de-DE"/>
        </w:rPr>
        <w:t>aussage</w:t>
      </w:r>
      <w:proofErr w:type="spellEnd"/>
      <w:r w:rsidRPr="00B47ACF">
        <w:rPr>
          <w:rFonts w:ascii="Arial" w:eastAsia="Times New Roman" w:hAnsi="Arial" w:cs="Arial"/>
          <w:color w:val="1155CC"/>
          <w:sz w:val="22"/>
          <w:szCs w:val="22"/>
          <w:lang w:val="de-CH" w:eastAsia="de-DE"/>
        </w:rPr>
        <w:t>?</w:t>
      </w:r>
    </w:p>
    <w:p w14:paraId="598DF5B5"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361808D5"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Ziel</w:t>
      </w:r>
    </w:p>
    <w:p w14:paraId="53179251"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Eine klare Sprache und einfaches </w:t>
      </w:r>
      <w:r w:rsidRPr="00B47ACF">
        <w:rPr>
          <w:rFonts w:ascii="Arial" w:eastAsia="Times New Roman" w:hAnsi="Arial" w:cs="Arial"/>
          <w:color w:val="1155CC"/>
          <w:sz w:val="22"/>
          <w:szCs w:val="22"/>
          <w:lang w:val="de-CH" w:eastAsia="de-DE"/>
        </w:rPr>
        <w:t>E</w:t>
      </w:r>
      <w:r w:rsidRPr="00B47ACF">
        <w:rPr>
          <w:rFonts w:ascii="Arial" w:eastAsia="Times New Roman" w:hAnsi="Arial" w:cs="Arial"/>
          <w:color w:val="000000"/>
          <w:sz w:val="22"/>
          <w:szCs w:val="22"/>
          <w:lang w:val="de-CH" w:eastAsia="de-DE"/>
        </w:rPr>
        <w:t>rfassen der Dienstleistungen</w:t>
      </w:r>
      <w:ins w:id="14" w:author="vHYIJuUSED@idethz.onmicrosoft.com" w:date="2020-10-16T14:56:00Z">
        <w:r>
          <w:rPr>
            <w:rFonts w:ascii="Arial" w:eastAsia="Times New Roman" w:hAnsi="Arial" w:cs="Arial"/>
            <w:color w:val="000000"/>
            <w:sz w:val="22"/>
            <w:szCs w:val="22"/>
            <w:lang w:val="de-CH" w:eastAsia="de-DE"/>
          </w:rPr>
          <w:t>,</w:t>
        </w:r>
      </w:ins>
      <w:r w:rsidRPr="00B47ACF">
        <w:rPr>
          <w:rFonts w:ascii="Arial" w:eastAsia="Times New Roman" w:hAnsi="Arial" w:cs="Arial"/>
          <w:color w:val="000000"/>
          <w:sz w:val="22"/>
          <w:szCs w:val="22"/>
          <w:lang w:val="de-CH" w:eastAsia="de-DE"/>
        </w:rPr>
        <w:t xml:space="preserve"> welche für den Benutzer interessant </w:t>
      </w:r>
      <w:del w:id="15" w:author="vHYIJuUSED@idethz.onmicrosoft.com" w:date="2020-10-16T14:56:00Z">
        <w:r w:rsidRPr="00B47ACF" w:rsidDel="00B47ACF">
          <w:rPr>
            <w:rFonts w:ascii="Arial" w:eastAsia="Times New Roman" w:hAnsi="Arial" w:cs="Arial"/>
            <w:color w:val="000000"/>
            <w:sz w:val="22"/>
            <w:szCs w:val="22"/>
            <w:lang w:val="de-CH" w:eastAsia="de-DE"/>
          </w:rPr>
          <w:delText>ist</w:delText>
        </w:r>
      </w:del>
      <w:ins w:id="16" w:author="vHYIJuUSED@idethz.onmicrosoft.com" w:date="2020-10-16T14:56:00Z">
        <w:r>
          <w:rPr>
            <w:rFonts w:ascii="Arial" w:eastAsia="Times New Roman" w:hAnsi="Arial" w:cs="Arial"/>
            <w:color w:val="000000"/>
            <w:sz w:val="22"/>
            <w:szCs w:val="22"/>
            <w:lang w:val="de-CH" w:eastAsia="de-DE"/>
          </w:rPr>
          <w:t>sind</w:t>
        </w:r>
      </w:ins>
      <w:r w:rsidRPr="00B47ACF">
        <w:rPr>
          <w:rFonts w:ascii="Arial" w:eastAsia="Times New Roman" w:hAnsi="Arial" w:cs="Arial"/>
          <w:color w:val="000000"/>
          <w:sz w:val="22"/>
          <w:szCs w:val="22"/>
          <w:lang w:val="de-CH" w:eastAsia="de-DE"/>
        </w:rPr>
        <w:t xml:space="preserve">. Die Mitarbeiter der </w:t>
      </w:r>
      <w:proofErr w:type="spellStart"/>
      <w:r w:rsidRPr="00B47ACF">
        <w:rPr>
          <w:rFonts w:ascii="Arial" w:eastAsia="Times New Roman" w:hAnsi="Arial" w:cs="Arial"/>
          <w:color w:val="000000"/>
          <w:sz w:val="22"/>
          <w:szCs w:val="22"/>
          <w:lang w:val="de-CH" w:eastAsia="de-DE"/>
        </w:rPr>
        <w:t>Praxamed</w:t>
      </w:r>
      <w:proofErr w:type="spellEnd"/>
      <w:r w:rsidRPr="00B47ACF">
        <w:rPr>
          <w:rFonts w:ascii="Arial" w:eastAsia="Times New Roman" w:hAnsi="Arial" w:cs="Arial"/>
          <w:color w:val="000000"/>
          <w:sz w:val="22"/>
          <w:szCs w:val="22"/>
          <w:lang w:val="de-CH" w:eastAsia="de-DE"/>
        </w:rPr>
        <w:t xml:space="preserve"> </w:t>
      </w:r>
      <w:ins w:id="17" w:author="vHYIJuUSED@idethz.onmicrosoft.com" w:date="2020-10-16T14:56:00Z">
        <w:r>
          <w:rPr>
            <w:rFonts w:ascii="Arial" w:eastAsia="Times New Roman" w:hAnsi="Arial" w:cs="Arial"/>
            <w:color w:val="000000"/>
            <w:sz w:val="22"/>
            <w:szCs w:val="22"/>
            <w:lang w:val="de-CH" w:eastAsia="de-DE"/>
          </w:rPr>
          <w:t xml:space="preserve">AG </w:t>
        </w:r>
      </w:ins>
      <w:r w:rsidRPr="00B47ACF">
        <w:rPr>
          <w:rFonts w:ascii="Arial" w:eastAsia="Times New Roman" w:hAnsi="Arial" w:cs="Arial"/>
          <w:color w:val="000000"/>
          <w:sz w:val="22"/>
          <w:szCs w:val="22"/>
          <w:lang w:val="de-CH" w:eastAsia="de-DE"/>
        </w:rPr>
        <w:t>müssen nicht mehr an Messen und Beratungsgespräche</w:t>
      </w:r>
      <w:ins w:id="18" w:author="vHYIJuUSED@idethz.onmicrosoft.com" w:date="2020-10-16T14:56:00Z">
        <w:r>
          <w:rPr>
            <w:rFonts w:ascii="Arial" w:eastAsia="Times New Roman" w:hAnsi="Arial" w:cs="Arial"/>
            <w:color w:val="000000"/>
            <w:sz w:val="22"/>
            <w:szCs w:val="22"/>
            <w:lang w:val="de-CH" w:eastAsia="de-DE"/>
          </w:rPr>
          <w:t>n</w:t>
        </w:r>
      </w:ins>
      <w:r w:rsidRPr="00B47ACF">
        <w:rPr>
          <w:rFonts w:ascii="Arial" w:eastAsia="Times New Roman" w:hAnsi="Arial" w:cs="Arial"/>
          <w:color w:val="000000"/>
          <w:sz w:val="22"/>
          <w:szCs w:val="22"/>
          <w:lang w:val="de-CH" w:eastAsia="de-DE"/>
        </w:rPr>
        <w:t xml:space="preserve"> erklären was sie bieten, sondern können beraten.</w:t>
      </w:r>
    </w:p>
    <w:p w14:paraId="4A551D71"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3E576718"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Herausforderung</w:t>
      </w:r>
    </w:p>
    <w:p w14:paraId="3A1AE4E7"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Eine Firma, welche </w:t>
      </w:r>
      <w:del w:id="19" w:author="vHYIJuUSED@idethz.onmicrosoft.com" w:date="2020-10-16T14:57:00Z">
        <w:r w:rsidRPr="00B47ACF" w:rsidDel="00B47ACF">
          <w:rPr>
            <w:rFonts w:ascii="Arial" w:eastAsia="Times New Roman" w:hAnsi="Arial" w:cs="Arial"/>
            <w:color w:val="000000"/>
            <w:sz w:val="22"/>
            <w:szCs w:val="22"/>
            <w:lang w:val="de-CH" w:eastAsia="de-DE"/>
          </w:rPr>
          <w:delText xml:space="preserve">mehrere </w:delText>
        </w:r>
      </w:del>
      <w:ins w:id="20" w:author="vHYIJuUSED@idethz.onmicrosoft.com" w:date="2020-10-16T14:57:00Z">
        <w:r>
          <w:rPr>
            <w:rFonts w:ascii="Arial" w:eastAsia="Times New Roman" w:hAnsi="Arial" w:cs="Arial"/>
            <w:color w:val="000000"/>
            <w:sz w:val="22"/>
            <w:szCs w:val="22"/>
            <w:lang w:val="de-CH" w:eastAsia="de-DE"/>
          </w:rPr>
          <w:t>verschiedenste</w:t>
        </w:r>
        <w:r w:rsidRPr="00B47ACF">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 xml:space="preserve">Dienstleistungen anbietet und unterschiedliche Zielgruppen bedient, hat die Schwierigkeit ihre Informationen zu strukturieren und diese klar zu kommunizieren. </w:t>
      </w:r>
      <w:del w:id="21" w:author="vHYIJuUSED@idethz.onmicrosoft.com" w:date="2020-10-16T14:57:00Z">
        <w:r w:rsidRPr="00B47ACF" w:rsidDel="00B47ACF">
          <w:rPr>
            <w:rFonts w:ascii="Arial" w:eastAsia="Times New Roman" w:hAnsi="Arial" w:cs="Arial"/>
            <w:color w:val="000000"/>
            <w:sz w:val="22"/>
            <w:szCs w:val="22"/>
            <w:lang w:val="de-CH" w:eastAsia="de-DE"/>
          </w:rPr>
          <w:delText>Denn was die Praxamed AG macht, ist nicht einfach.</w:delText>
        </w:r>
      </w:del>
    </w:p>
    <w:p w14:paraId="34CC3BF3"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1A249E70"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Lösung</w:t>
      </w:r>
    </w:p>
    <w:p w14:paraId="09DEFB45"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Die ganze Informationsarchitektur wurde auf den unterschiedlichen Dienstleistungen aufgebaut, damit die unterschiedlichen Zielgruppen sich schnell zurechtfinden und sofort </w:t>
      </w:r>
      <w:del w:id="22" w:author="vHYIJuUSED@idethz.onmicrosoft.com" w:date="2020-10-16T14:58:00Z">
        <w:r w:rsidRPr="00B47ACF" w:rsidDel="00B47ACF">
          <w:rPr>
            <w:rFonts w:ascii="Arial" w:eastAsia="Times New Roman" w:hAnsi="Arial" w:cs="Arial"/>
            <w:color w:val="000000"/>
            <w:sz w:val="22"/>
            <w:szCs w:val="22"/>
            <w:lang w:val="de-CH" w:eastAsia="de-DE"/>
          </w:rPr>
          <w:delText xml:space="preserve">ihre </w:delText>
        </w:r>
      </w:del>
      <w:ins w:id="23" w:author="vHYIJuUSED@idethz.onmicrosoft.com" w:date="2020-10-16T14:58:00Z">
        <w:r>
          <w:rPr>
            <w:rFonts w:ascii="Arial" w:eastAsia="Times New Roman" w:hAnsi="Arial" w:cs="Arial"/>
            <w:color w:val="000000"/>
            <w:sz w:val="22"/>
            <w:szCs w:val="22"/>
            <w:lang w:val="de-CH" w:eastAsia="de-DE"/>
          </w:rPr>
          <w:t>relevante</w:t>
        </w:r>
        <w:r w:rsidRPr="00B47ACF">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Information</w:t>
      </w:r>
      <w:ins w:id="24" w:author="vHYIJuUSED@idethz.onmicrosoft.com" w:date="2020-10-16T14:58:00Z">
        <w:r>
          <w:rPr>
            <w:rFonts w:ascii="Arial" w:eastAsia="Times New Roman" w:hAnsi="Arial" w:cs="Arial"/>
            <w:color w:val="000000"/>
            <w:sz w:val="22"/>
            <w:szCs w:val="22"/>
            <w:lang w:val="de-CH" w:eastAsia="de-DE"/>
          </w:rPr>
          <w:t>en</w:t>
        </w:r>
      </w:ins>
      <w:r w:rsidRPr="00B47ACF">
        <w:rPr>
          <w:rFonts w:ascii="Arial" w:eastAsia="Times New Roman" w:hAnsi="Arial" w:cs="Arial"/>
          <w:color w:val="000000"/>
          <w:sz w:val="22"/>
          <w:szCs w:val="22"/>
          <w:lang w:val="de-CH" w:eastAsia="de-DE"/>
        </w:rPr>
        <w:t xml:space="preserve"> </w:t>
      </w:r>
      <w:del w:id="25" w:author="vHYIJuUSED@idethz.onmicrosoft.com" w:date="2020-10-16T14:58:00Z">
        <w:r w:rsidRPr="00B47ACF" w:rsidDel="00B47ACF">
          <w:rPr>
            <w:rFonts w:ascii="Arial" w:eastAsia="Times New Roman" w:hAnsi="Arial" w:cs="Arial"/>
            <w:color w:val="000000"/>
            <w:sz w:val="22"/>
            <w:szCs w:val="22"/>
            <w:lang w:val="de-CH" w:eastAsia="de-DE"/>
          </w:rPr>
          <w:delText>ho</w:delText>
        </w:r>
      </w:del>
      <w:del w:id="26" w:author="vHYIJuUSED@idethz.onmicrosoft.com" w:date="2020-10-16T14:57:00Z">
        <w:r w:rsidRPr="00B47ACF" w:rsidDel="00B47ACF">
          <w:rPr>
            <w:rFonts w:ascii="Arial" w:eastAsia="Times New Roman" w:hAnsi="Arial" w:cs="Arial"/>
            <w:color w:val="000000"/>
            <w:sz w:val="22"/>
            <w:szCs w:val="22"/>
            <w:lang w:val="de-CH" w:eastAsia="de-DE"/>
          </w:rPr>
          <w:delText>h</w:delText>
        </w:r>
      </w:del>
      <w:del w:id="27" w:author="vHYIJuUSED@idethz.onmicrosoft.com" w:date="2020-10-16T14:58:00Z">
        <w:r w:rsidRPr="00B47ACF" w:rsidDel="00B47ACF">
          <w:rPr>
            <w:rFonts w:ascii="Arial" w:eastAsia="Times New Roman" w:hAnsi="Arial" w:cs="Arial"/>
            <w:color w:val="000000"/>
            <w:sz w:val="22"/>
            <w:szCs w:val="22"/>
            <w:lang w:val="de-CH" w:eastAsia="de-DE"/>
          </w:rPr>
          <w:delText>len</w:delText>
        </w:r>
      </w:del>
      <w:ins w:id="28" w:author="vHYIJuUSED@idethz.onmicrosoft.com" w:date="2020-10-16T14:58:00Z">
        <w:r>
          <w:rPr>
            <w:rFonts w:ascii="Arial" w:eastAsia="Times New Roman" w:hAnsi="Arial" w:cs="Arial"/>
            <w:color w:val="000000"/>
            <w:sz w:val="22"/>
            <w:szCs w:val="22"/>
            <w:lang w:val="de-CH" w:eastAsia="de-DE"/>
          </w:rPr>
          <w:t>abrufen</w:t>
        </w:r>
      </w:ins>
      <w:r w:rsidRPr="00B47ACF">
        <w:rPr>
          <w:rFonts w:ascii="Arial" w:eastAsia="Times New Roman" w:hAnsi="Arial" w:cs="Arial"/>
          <w:color w:val="000000"/>
          <w:sz w:val="22"/>
          <w:szCs w:val="22"/>
          <w:lang w:val="de-CH" w:eastAsia="de-DE"/>
        </w:rPr>
        <w:t xml:space="preserve"> können.</w:t>
      </w:r>
    </w:p>
    <w:p w14:paraId="4A5A2B9B"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0047B33A"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Spezielle Punkte</w:t>
      </w:r>
    </w:p>
    <w:p w14:paraId="59B36A59"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Zusätzlich wurde das Corporate Design aufgefrischt und eine komplett neue Bildsprache entwickelt. Ebenfalls hat die Website ein Jobcenter bekommen, in dem Ärzt</w:t>
      </w:r>
      <w:ins w:id="29" w:author="vHYIJuUSED@idethz.onmicrosoft.com" w:date="2020-10-16T14:59:00Z">
        <w:r>
          <w:rPr>
            <w:rFonts w:ascii="Arial" w:eastAsia="Times New Roman" w:hAnsi="Arial" w:cs="Arial"/>
            <w:color w:val="000000"/>
            <w:sz w:val="22"/>
            <w:szCs w:val="22"/>
            <w:lang w:val="de-CH" w:eastAsia="de-DE"/>
          </w:rPr>
          <w:t>innen und Ärzte</w:t>
        </w:r>
      </w:ins>
      <w:del w:id="30" w:author="vHYIJuUSED@idethz.onmicrosoft.com" w:date="2020-10-16T14:59:00Z">
        <w:r w:rsidRPr="00B47ACF" w:rsidDel="00B47ACF">
          <w:rPr>
            <w:rFonts w:ascii="Arial" w:eastAsia="Times New Roman" w:hAnsi="Arial" w:cs="Arial"/>
            <w:color w:val="000000"/>
            <w:sz w:val="22"/>
            <w:szCs w:val="22"/>
            <w:lang w:val="de-CH" w:eastAsia="de-DE"/>
          </w:rPr>
          <w:delText>e</w:delText>
        </w:r>
      </w:del>
      <w:r w:rsidRPr="00B47ACF">
        <w:rPr>
          <w:rFonts w:ascii="Arial" w:eastAsia="Times New Roman" w:hAnsi="Arial" w:cs="Arial"/>
          <w:color w:val="000000"/>
          <w:sz w:val="22"/>
          <w:szCs w:val="22"/>
          <w:lang w:val="de-CH" w:eastAsia="de-DE"/>
        </w:rPr>
        <w:t xml:space="preserve"> aus dem Ausland </w:t>
      </w:r>
      <w:del w:id="31" w:author="vHYIJuUSED@idethz.onmicrosoft.com" w:date="2020-10-16T14:59:00Z">
        <w:r w:rsidRPr="00B47ACF" w:rsidDel="00B47ACF">
          <w:rPr>
            <w:rFonts w:ascii="Arial" w:eastAsia="Times New Roman" w:hAnsi="Arial" w:cs="Arial"/>
            <w:color w:val="000000"/>
            <w:sz w:val="22"/>
            <w:szCs w:val="22"/>
            <w:lang w:val="de-CH" w:eastAsia="de-DE"/>
          </w:rPr>
          <w:delText xml:space="preserve">einfach </w:delText>
        </w:r>
      </w:del>
      <w:r w:rsidRPr="00B47ACF">
        <w:rPr>
          <w:rFonts w:ascii="Arial" w:eastAsia="Times New Roman" w:hAnsi="Arial" w:cs="Arial"/>
          <w:color w:val="000000"/>
          <w:sz w:val="22"/>
          <w:szCs w:val="22"/>
          <w:lang w:val="de-CH" w:eastAsia="de-DE"/>
        </w:rPr>
        <w:t>mit einer interaktiven Karte die Regionen der Schweiz auswählen können, in denen sie arbeiten wollen.</w:t>
      </w:r>
    </w:p>
    <w:p w14:paraId="5303AD9A"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4F27C9EE"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Ergebnis</w:t>
      </w:r>
    </w:p>
    <w:p w14:paraId="447A9942"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Die </w:t>
      </w:r>
      <w:commentRangeStart w:id="32"/>
      <w:proofErr w:type="spellStart"/>
      <w:r w:rsidRPr="00B47ACF">
        <w:rPr>
          <w:rFonts w:ascii="Arial" w:eastAsia="Times New Roman" w:hAnsi="Arial" w:cs="Arial"/>
          <w:color w:val="000000"/>
          <w:sz w:val="22"/>
          <w:szCs w:val="22"/>
          <w:lang w:val="de-CH" w:eastAsia="de-DE"/>
        </w:rPr>
        <w:t>Praxamed</w:t>
      </w:r>
      <w:proofErr w:type="spellEnd"/>
      <w:r w:rsidRPr="00B47ACF">
        <w:rPr>
          <w:rFonts w:ascii="Arial" w:eastAsia="Times New Roman" w:hAnsi="Arial" w:cs="Arial"/>
          <w:color w:val="000000"/>
          <w:sz w:val="22"/>
          <w:szCs w:val="22"/>
          <w:lang w:val="de-CH" w:eastAsia="de-DE"/>
        </w:rPr>
        <w:t xml:space="preserve"> </w:t>
      </w:r>
      <w:ins w:id="33" w:author="vHYIJuUSED@idethz.onmicrosoft.com" w:date="2020-10-16T14:59:00Z">
        <w:r>
          <w:rPr>
            <w:rFonts w:ascii="Arial" w:eastAsia="Times New Roman" w:hAnsi="Arial" w:cs="Arial"/>
            <w:color w:val="000000"/>
            <w:sz w:val="22"/>
            <w:szCs w:val="22"/>
            <w:lang w:val="de-CH" w:eastAsia="de-DE"/>
          </w:rPr>
          <w:t xml:space="preserve">AG </w:t>
        </w:r>
        <w:commentRangeEnd w:id="32"/>
        <w:r>
          <w:rPr>
            <w:rStyle w:val="Kommentarzeichen"/>
          </w:rPr>
          <w:commentReference w:id="32"/>
        </w:r>
      </w:ins>
      <w:r w:rsidRPr="00B47ACF">
        <w:rPr>
          <w:rFonts w:ascii="Arial" w:eastAsia="Times New Roman" w:hAnsi="Arial" w:cs="Arial"/>
          <w:color w:val="000000"/>
          <w:sz w:val="22"/>
          <w:szCs w:val="22"/>
          <w:lang w:val="de-CH" w:eastAsia="de-DE"/>
        </w:rPr>
        <w:t xml:space="preserve">war </w:t>
      </w:r>
      <w:del w:id="34" w:author="vHYIJuUSED@idethz.onmicrosoft.com" w:date="2020-10-16T15:00:00Z">
        <w:r w:rsidRPr="00B47ACF" w:rsidDel="00B47ACF">
          <w:rPr>
            <w:rFonts w:ascii="Arial" w:eastAsia="Times New Roman" w:hAnsi="Arial" w:cs="Arial"/>
            <w:color w:val="000000"/>
            <w:sz w:val="22"/>
            <w:szCs w:val="22"/>
            <w:lang w:val="de-CH" w:eastAsia="de-DE"/>
          </w:rPr>
          <w:delText>mit ihren Kommunikationsmittel</w:delText>
        </w:r>
      </w:del>
      <w:ins w:id="35" w:author="vHYIJuUSED@idethz.onmicrosoft.com" w:date="2020-10-16T15:00:00Z">
        <w:r w:rsidRPr="00B47ACF">
          <w:rPr>
            <w:rFonts w:ascii="Arial" w:eastAsia="Times New Roman" w:hAnsi="Arial" w:cs="Arial"/>
            <w:color w:val="000000"/>
            <w:sz w:val="22"/>
            <w:szCs w:val="22"/>
            <w:lang w:val="de-CH" w:eastAsia="de-DE"/>
          </w:rPr>
          <w:t>mit ihre</w:t>
        </w:r>
        <w:r>
          <w:rPr>
            <w:rFonts w:ascii="Arial" w:eastAsia="Times New Roman" w:hAnsi="Arial" w:cs="Arial"/>
            <w:color w:val="000000"/>
            <w:sz w:val="22"/>
            <w:szCs w:val="22"/>
            <w:lang w:val="de-CH" w:eastAsia="de-DE"/>
          </w:rPr>
          <w:t>n</w:t>
        </w:r>
        <w:r w:rsidRPr="00B47ACF">
          <w:rPr>
            <w:rFonts w:ascii="Arial" w:eastAsia="Times New Roman" w:hAnsi="Arial" w:cs="Arial"/>
            <w:color w:val="000000"/>
            <w:sz w:val="22"/>
            <w:szCs w:val="22"/>
            <w:lang w:val="de-CH" w:eastAsia="de-DE"/>
          </w:rPr>
          <w:t xml:space="preserve"> </w:t>
        </w:r>
        <w:r>
          <w:rPr>
            <w:rFonts w:ascii="Arial" w:eastAsia="Times New Roman" w:hAnsi="Arial" w:cs="Arial"/>
            <w:color w:val="000000"/>
            <w:sz w:val="22"/>
            <w:szCs w:val="22"/>
            <w:lang w:val="de-CH" w:eastAsia="de-DE"/>
          </w:rPr>
          <w:t xml:space="preserve">neuen </w:t>
        </w:r>
        <w:r w:rsidRPr="00B47ACF">
          <w:rPr>
            <w:rFonts w:ascii="Arial" w:eastAsia="Times New Roman" w:hAnsi="Arial" w:cs="Arial"/>
            <w:color w:val="000000"/>
            <w:sz w:val="22"/>
            <w:szCs w:val="22"/>
            <w:lang w:val="de-CH" w:eastAsia="de-DE"/>
          </w:rPr>
          <w:t>Kommunikationsmittel</w:t>
        </w:r>
        <w:r>
          <w:rPr>
            <w:rFonts w:ascii="Arial" w:eastAsia="Times New Roman" w:hAnsi="Arial" w:cs="Arial"/>
            <w:color w:val="000000"/>
            <w:sz w:val="22"/>
            <w:szCs w:val="22"/>
            <w:lang w:val="de-CH" w:eastAsia="de-DE"/>
          </w:rPr>
          <w:t>n</w:t>
        </w:r>
      </w:ins>
      <w:r w:rsidRPr="00B47ACF">
        <w:rPr>
          <w:rFonts w:ascii="Arial" w:eastAsia="Times New Roman" w:hAnsi="Arial" w:cs="Arial"/>
          <w:color w:val="000000"/>
          <w:sz w:val="22"/>
          <w:szCs w:val="22"/>
          <w:lang w:val="de-CH" w:eastAsia="de-DE"/>
        </w:rPr>
        <w:t xml:space="preserve"> </w:t>
      </w:r>
      <w:commentRangeStart w:id="36"/>
      <w:r w:rsidRPr="00B47ACF">
        <w:rPr>
          <w:rFonts w:ascii="Arial" w:eastAsia="Times New Roman" w:hAnsi="Arial" w:cs="Arial"/>
          <w:color w:val="000000"/>
          <w:sz w:val="22"/>
          <w:szCs w:val="22"/>
          <w:lang w:val="de-CH" w:eastAsia="de-DE"/>
        </w:rPr>
        <w:t xml:space="preserve">glücklich </w:t>
      </w:r>
      <w:commentRangeEnd w:id="36"/>
      <w:r>
        <w:rPr>
          <w:rStyle w:val="Kommentarzeichen"/>
        </w:rPr>
        <w:commentReference w:id="36"/>
      </w:r>
      <w:r w:rsidRPr="00B47ACF">
        <w:rPr>
          <w:rFonts w:ascii="Arial" w:eastAsia="Times New Roman" w:hAnsi="Arial" w:cs="Arial"/>
          <w:color w:val="000000"/>
          <w:sz w:val="22"/>
          <w:szCs w:val="22"/>
          <w:lang w:val="de-CH" w:eastAsia="de-DE"/>
        </w:rPr>
        <w:t xml:space="preserve">und kann </w:t>
      </w:r>
      <w:del w:id="37" w:author="vHYIJuUSED@idethz.onmicrosoft.com" w:date="2020-10-16T15:00:00Z">
        <w:r w:rsidRPr="00B47ACF" w:rsidDel="00B47ACF">
          <w:rPr>
            <w:rFonts w:ascii="Arial" w:eastAsia="Times New Roman" w:hAnsi="Arial" w:cs="Arial"/>
            <w:color w:val="000000"/>
            <w:sz w:val="22"/>
            <w:szCs w:val="22"/>
            <w:lang w:val="de-CH" w:eastAsia="de-DE"/>
          </w:rPr>
          <w:delText xml:space="preserve">nun </w:delText>
        </w:r>
      </w:del>
      <w:r w:rsidRPr="00B47ACF">
        <w:rPr>
          <w:rFonts w:ascii="Arial" w:eastAsia="Times New Roman" w:hAnsi="Arial" w:cs="Arial"/>
          <w:color w:val="000000"/>
          <w:sz w:val="22"/>
          <w:szCs w:val="22"/>
          <w:lang w:val="de-CH" w:eastAsia="de-DE"/>
        </w:rPr>
        <w:t>mit denen wie gewünscht arbeiten.</w:t>
      </w:r>
    </w:p>
    <w:p w14:paraId="2E566519" w14:textId="77777777" w:rsidR="00B47ACF" w:rsidRPr="00B47ACF" w:rsidRDefault="00B47ACF" w:rsidP="00B47ACF">
      <w:pPr>
        <w:rPr>
          <w:rFonts w:ascii="Times New Roman" w:eastAsia="Times New Roman" w:hAnsi="Times New Roman" w:cs="Times New Roman"/>
          <w:lang w:val="de-CH" w:eastAsia="de-DE"/>
        </w:rPr>
      </w:pPr>
    </w:p>
    <w:p w14:paraId="43714E0B"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r w:rsidRPr="00B47ACF">
        <w:rPr>
          <w:rFonts w:ascii="Times New Roman" w:eastAsia="Times New Roman" w:hAnsi="Times New Roman" w:cs="Times New Roman"/>
          <w:b/>
          <w:bCs/>
          <w:kern w:val="36"/>
          <w:sz w:val="48"/>
          <w:szCs w:val="48"/>
          <w:lang w:val="de-CH" w:eastAsia="de-DE"/>
        </w:rPr>
        <w:t> </w:t>
      </w:r>
    </w:p>
    <w:p w14:paraId="6CCBCD4A"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p>
    <w:p w14:paraId="618F9328"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proofErr w:type="spellStart"/>
      <w:r w:rsidRPr="00B47ACF">
        <w:rPr>
          <w:rFonts w:ascii="Arial" w:eastAsia="Times New Roman" w:hAnsi="Arial" w:cs="Arial"/>
          <w:b/>
          <w:bCs/>
          <w:color w:val="454444"/>
          <w:kern w:val="36"/>
          <w:sz w:val="72"/>
          <w:szCs w:val="72"/>
          <w:lang w:val="de-CH" w:eastAsia="de-DE"/>
        </w:rPr>
        <w:t>scenotech</w:t>
      </w:r>
      <w:proofErr w:type="spellEnd"/>
    </w:p>
    <w:p w14:paraId="5C0D485C"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Internationale Events mit </w:t>
      </w:r>
      <w:del w:id="38" w:author="vHYIJuUSED@idethz.onmicrosoft.com" w:date="2020-10-16T15:01:00Z">
        <w:r w:rsidRPr="00B47ACF" w:rsidDel="00B47ACF">
          <w:rPr>
            <w:rFonts w:ascii="Arial" w:eastAsia="Times New Roman" w:hAnsi="Arial" w:cs="Arial"/>
            <w:color w:val="000000"/>
            <w:sz w:val="22"/>
            <w:szCs w:val="22"/>
            <w:lang w:val="de-CH" w:eastAsia="de-DE"/>
          </w:rPr>
          <w:delText>schweizer</w:delText>
        </w:r>
      </w:del>
      <w:ins w:id="39" w:author="vHYIJuUSED@idethz.onmicrosoft.com" w:date="2020-10-16T15:01:00Z">
        <w:r w:rsidRPr="00B47ACF">
          <w:rPr>
            <w:rFonts w:ascii="Arial" w:eastAsia="Times New Roman" w:hAnsi="Arial" w:cs="Arial"/>
            <w:color w:val="000000"/>
            <w:sz w:val="22"/>
            <w:szCs w:val="22"/>
            <w:lang w:val="de-CH" w:eastAsia="de-DE"/>
          </w:rPr>
          <w:t>Schweizer</w:t>
        </w:r>
      </w:ins>
      <w:r w:rsidRPr="00B47ACF">
        <w:rPr>
          <w:rFonts w:ascii="Arial" w:eastAsia="Times New Roman" w:hAnsi="Arial" w:cs="Arial"/>
          <w:color w:val="000000"/>
          <w:sz w:val="22"/>
          <w:szCs w:val="22"/>
          <w:lang w:val="de-CH" w:eastAsia="de-DE"/>
        </w:rPr>
        <w:t xml:space="preserve"> Qualität.</w:t>
      </w:r>
    </w:p>
    <w:p w14:paraId="049DE1AB" w14:textId="77777777" w:rsidR="00B47ACF" w:rsidRPr="00B47ACF" w:rsidRDefault="00B47ACF" w:rsidP="00B47ACF">
      <w:pPr>
        <w:rPr>
          <w:rFonts w:ascii="Times New Roman" w:eastAsia="Times New Roman" w:hAnsi="Times New Roman" w:cs="Times New Roman"/>
          <w:lang w:val="de-CH" w:eastAsia="de-DE"/>
        </w:rPr>
      </w:pPr>
    </w:p>
    <w:p w14:paraId="37E71458"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Damit die </w:t>
      </w:r>
      <w:proofErr w:type="spellStart"/>
      <w:r w:rsidRPr="00B47ACF">
        <w:rPr>
          <w:rFonts w:ascii="Arial" w:eastAsia="Times New Roman" w:hAnsi="Arial" w:cs="Arial"/>
          <w:color w:val="000000"/>
          <w:sz w:val="22"/>
          <w:szCs w:val="22"/>
          <w:lang w:val="de-CH" w:eastAsia="de-DE"/>
        </w:rPr>
        <w:t>Scenotech</w:t>
      </w:r>
      <w:proofErr w:type="spellEnd"/>
      <w:r w:rsidRPr="00B47ACF">
        <w:rPr>
          <w:rFonts w:ascii="Arial" w:eastAsia="Times New Roman" w:hAnsi="Arial" w:cs="Arial"/>
          <w:color w:val="000000"/>
          <w:sz w:val="22"/>
          <w:szCs w:val="22"/>
          <w:lang w:val="de-CH" w:eastAsia="de-DE"/>
        </w:rPr>
        <w:t xml:space="preserve"> GmbH die bestehenden Kunden, und vor allem zukünftige Kunden, überzeugen kann, wurde die Webseite zum Hauptverkaufsargument.</w:t>
      </w:r>
    </w:p>
    <w:p w14:paraId="370448CA"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3A693889"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Leistungen</w:t>
      </w:r>
    </w:p>
    <w:p w14:paraId="71AAC0B9" w14:textId="77777777" w:rsidR="00B47ACF" w:rsidRPr="00B47ACF" w:rsidRDefault="00B47ACF" w:rsidP="00B47ACF">
      <w:pPr>
        <w:numPr>
          <w:ilvl w:val="0"/>
          <w:numId w:val="3"/>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Konzeption</w:t>
      </w:r>
    </w:p>
    <w:p w14:paraId="3EB07B0F" w14:textId="77777777" w:rsidR="00B47ACF" w:rsidRPr="00B47ACF" w:rsidRDefault="00B47ACF" w:rsidP="00B47ACF">
      <w:pPr>
        <w:numPr>
          <w:ilvl w:val="0"/>
          <w:numId w:val="3"/>
        </w:numPr>
        <w:textAlignment w:val="baseline"/>
        <w:rPr>
          <w:rFonts w:ascii="Arial" w:eastAsia="Times New Roman" w:hAnsi="Arial" w:cs="Arial"/>
          <w:color w:val="4D4D4D"/>
          <w:sz w:val="22"/>
          <w:szCs w:val="22"/>
          <w:lang w:val="de-CH" w:eastAsia="de-DE"/>
        </w:rPr>
      </w:pPr>
      <w:proofErr w:type="spellStart"/>
      <w:r w:rsidRPr="00B47ACF">
        <w:rPr>
          <w:rFonts w:ascii="Arial" w:eastAsia="Times New Roman" w:hAnsi="Arial" w:cs="Arial"/>
          <w:color w:val="000000"/>
          <w:sz w:val="22"/>
          <w:szCs w:val="22"/>
          <w:lang w:val="de-CH" w:eastAsia="de-DE"/>
        </w:rPr>
        <w:t>Microinteractions</w:t>
      </w:r>
      <w:proofErr w:type="spellEnd"/>
      <w:r w:rsidRPr="00B47ACF">
        <w:rPr>
          <w:rFonts w:ascii="Arial" w:eastAsia="Times New Roman" w:hAnsi="Arial" w:cs="Arial"/>
          <w:color w:val="000000"/>
          <w:sz w:val="22"/>
          <w:szCs w:val="22"/>
          <w:lang w:val="de-CH" w:eastAsia="de-DE"/>
        </w:rPr>
        <w:t>/Animationen</w:t>
      </w:r>
    </w:p>
    <w:p w14:paraId="136DC00D" w14:textId="77777777" w:rsidR="00B47ACF" w:rsidRPr="00B47ACF" w:rsidRDefault="00B47ACF" w:rsidP="00B47ACF">
      <w:pPr>
        <w:numPr>
          <w:ilvl w:val="0"/>
          <w:numId w:val="3"/>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Kommunikationsmassnahmen</w:t>
      </w:r>
    </w:p>
    <w:p w14:paraId="746D5EC7"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Services</w:t>
      </w:r>
    </w:p>
    <w:p w14:paraId="22D9F101" w14:textId="77777777" w:rsidR="00B47ACF" w:rsidRPr="00B47ACF" w:rsidRDefault="00B47ACF" w:rsidP="00B47ACF">
      <w:pPr>
        <w:numPr>
          <w:ilvl w:val="0"/>
          <w:numId w:val="4"/>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202122"/>
          <w:sz w:val="21"/>
          <w:szCs w:val="21"/>
          <w:shd w:val="clear" w:color="auto" w:fill="FFFFFF"/>
          <w:lang w:val="de-CH" w:eastAsia="de-DE"/>
        </w:rPr>
        <w:t>Quality Assurance (QA)</w:t>
      </w:r>
    </w:p>
    <w:p w14:paraId="1DFF7ED2" w14:textId="77777777" w:rsidR="00B47ACF" w:rsidRPr="00B47ACF" w:rsidRDefault="00B47ACF" w:rsidP="00B47ACF">
      <w:pPr>
        <w:numPr>
          <w:ilvl w:val="0"/>
          <w:numId w:val="4"/>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UX / UI</w:t>
      </w:r>
    </w:p>
    <w:p w14:paraId="6DB0EE64" w14:textId="77777777" w:rsidR="00B47ACF" w:rsidRPr="00B47ACF" w:rsidRDefault="00B47ACF" w:rsidP="00B47ACF">
      <w:pPr>
        <w:numPr>
          <w:ilvl w:val="0"/>
          <w:numId w:val="4"/>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Beratung und Kundenkontakt</w:t>
      </w:r>
    </w:p>
    <w:p w14:paraId="37B663B2" w14:textId="77777777" w:rsidR="00B47ACF" w:rsidRPr="00B47ACF" w:rsidRDefault="00B47ACF" w:rsidP="00B47ACF">
      <w:pPr>
        <w:spacing w:before="280" w:after="80"/>
        <w:outlineLvl w:val="3"/>
        <w:rPr>
          <w:rFonts w:ascii="Times New Roman" w:eastAsia="Times New Roman" w:hAnsi="Times New Roman" w:cs="Times New Roman"/>
          <w:b/>
          <w:bCs/>
          <w:lang w:val="de-CH" w:eastAsia="de-DE"/>
        </w:rPr>
      </w:pPr>
      <w:r w:rsidRPr="00B47ACF">
        <w:rPr>
          <w:rFonts w:ascii="Arial" w:eastAsia="Times New Roman" w:hAnsi="Arial" w:cs="Arial"/>
          <w:color w:val="000000"/>
          <w:lang w:val="de-CH" w:eastAsia="de-DE"/>
        </w:rPr>
        <w:t xml:space="preserve">Agentur: </w:t>
      </w:r>
      <w:proofErr w:type="spellStart"/>
      <w:r w:rsidRPr="00B47ACF">
        <w:rPr>
          <w:rFonts w:ascii="Arial" w:eastAsia="Times New Roman" w:hAnsi="Arial" w:cs="Arial"/>
          <w:color w:val="000000"/>
          <w:lang w:val="de-CH" w:eastAsia="de-DE"/>
        </w:rPr>
        <w:t>Raise</w:t>
      </w:r>
      <w:proofErr w:type="spellEnd"/>
      <w:r w:rsidRPr="00B47ACF">
        <w:rPr>
          <w:rFonts w:ascii="Arial" w:eastAsia="Times New Roman" w:hAnsi="Arial" w:cs="Arial"/>
          <w:color w:val="000000"/>
          <w:lang w:val="de-CH" w:eastAsia="de-DE"/>
        </w:rPr>
        <w:t xml:space="preserve"> </w:t>
      </w:r>
      <w:proofErr w:type="spellStart"/>
      <w:r w:rsidRPr="00B47ACF">
        <w:rPr>
          <w:rFonts w:ascii="Arial" w:eastAsia="Times New Roman" w:hAnsi="Arial" w:cs="Arial"/>
          <w:color w:val="000000"/>
          <w:lang w:val="de-CH" w:eastAsia="de-DE"/>
        </w:rPr>
        <w:t>Your</w:t>
      </w:r>
      <w:proofErr w:type="spellEnd"/>
      <w:r w:rsidRPr="00B47ACF">
        <w:rPr>
          <w:rFonts w:ascii="Arial" w:eastAsia="Times New Roman" w:hAnsi="Arial" w:cs="Arial"/>
          <w:color w:val="000000"/>
          <w:lang w:val="de-CH" w:eastAsia="de-DE"/>
        </w:rPr>
        <w:t xml:space="preserve"> </w:t>
      </w:r>
      <w:proofErr w:type="spellStart"/>
      <w:r w:rsidRPr="00B47ACF">
        <w:rPr>
          <w:rFonts w:ascii="Arial" w:eastAsia="Times New Roman" w:hAnsi="Arial" w:cs="Arial"/>
          <w:color w:val="000000"/>
          <w:lang w:val="de-CH" w:eastAsia="de-DE"/>
        </w:rPr>
        <w:t>Flag</w:t>
      </w:r>
      <w:proofErr w:type="spellEnd"/>
      <w:r w:rsidRPr="00B47ACF">
        <w:rPr>
          <w:rFonts w:ascii="Arial" w:eastAsia="Times New Roman" w:hAnsi="Arial" w:cs="Arial"/>
          <w:color w:val="000000"/>
          <w:lang w:val="de-CH" w:eastAsia="de-DE"/>
        </w:rPr>
        <w:t>, 2019</w:t>
      </w:r>
    </w:p>
    <w:p w14:paraId="6B1B76C2" w14:textId="77777777" w:rsidR="00B47ACF" w:rsidRPr="00B47ACF" w:rsidRDefault="00B47ACF" w:rsidP="00B47ACF">
      <w:pPr>
        <w:spacing w:after="240"/>
        <w:rPr>
          <w:rFonts w:ascii="Times New Roman" w:eastAsia="Times New Roman" w:hAnsi="Times New Roman" w:cs="Times New Roman"/>
          <w:lang w:val="de-CH" w:eastAsia="de-DE"/>
        </w:rPr>
      </w:pPr>
    </w:p>
    <w:p w14:paraId="17A7DB2D"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Ausgangslage</w:t>
      </w:r>
    </w:p>
    <w:p w14:paraId="1D901A00"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Als technischer Organisator von grossen internationalen Events, wie beispielsweise Konferenzen der Olympiade, ist </w:t>
      </w:r>
      <w:del w:id="40" w:author="vHYIJuUSED@idethz.onmicrosoft.com" w:date="2020-10-16T15:01:00Z">
        <w:r w:rsidRPr="00B47ACF" w:rsidDel="00B47ACF">
          <w:rPr>
            <w:rFonts w:ascii="Arial" w:eastAsia="Times New Roman" w:hAnsi="Arial" w:cs="Arial"/>
            <w:color w:val="000000"/>
            <w:sz w:val="22"/>
            <w:szCs w:val="22"/>
            <w:lang w:val="de-CH" w:eastAsia="de-DE"/>
          </w:rPr>
          <w:delText>schwiezer</w:delText>
        </w:r>
      </w:del>
      <w:ins w:id="41" w:author="vHYIJuUSED@idethz.onmicrosoft.com" w:date="2020-10-16T15:01:00Z">
        <w:r w:rsidRPr="00B47ACF">
          <w:rPr>
            <w:rFonts w:ascii="Arial" w:eastAsia="Times New Roman" w:hAnsi="Arial" w:cs="Arial"/>
            <w:color w:val="000000"/>
            <w:sz w:val="22"/>
            <w:szCs w:val="22"/>
            <w:lang w:val="de-CH" w:eastAsia="de-DE"/>
          </w:rPr>
          <w:t>Schweizer</w:t>
        </w:r>
      </w:ins>
      <w:r w:rsidRPr="00B47ACF">
        <w:rPr>
          <w:rFonts w:ascii="Arial" w:eastAsia="Times New Roman" w:hAnsi="Arial" w:cs="Arial"/>
          <w:color w:val="000000"/>
          <w:sz w:val="22"/>
          <w:szCs w:val="22"/>
          <w:lang w:val="de-CH" w:eastAsia="de-DE"/>
        </w:rPr>
        <w:t xml:space="preserve"> Präzision und Organisation gefragt. Die </w:t>
      </w:r>
      <w:proofErr w:type="spellStart"/>
      <w:r w:rsidRPr="00B47ACF">
        <w:rPr>
          <w:rFonts w:ascii="Arial" w:eastAsia="Times New Roman" w:hAnsi="Arial" w:cs="Arial"/>
          <w:color w:val="000000"/>
          <w:sz w:val="22"/>
          <w:szCs w:val="22"/>
          <w:lang w:val="de-CH" w:eastAsia="de-DE"/>
        </w:rPr>
        <w:t>Scenotech</w:t>
      </w:r>
      <w:proofErr w:type="spellEnd"/>
      <w:r w:rsidRPr="00B47ACF">
        <w:rPr>
          <w:rFonts w:ascii="Arial" w:eastAsia="Times New Roman" w:hAnsi="Arial" w:cs="Arial"/>
          <w:color w:val="000000"/>
          <w:sz w:val="22"/>
          <w:szCs w:val="22"/>
          <w:lang w:val="de-CH" w:eastAsia="de-DE"/>
        </w:rPr>
        <w:t xml:space="preserve"> GmbH kann das gewährleisten, doch wie soll sie das am besten kommunizieren? </w:t>
      </w:r>
      <w:commentRangeStart w:id="42"/>
      <w:del w:id="43" w:author="vHYIJuUSED@idethz.onmicrosoft.com" w:date="2020-10-16T15:03:00Z">
        <w:r w:rsidRPr="00B47ACF" w:rsidDel="00B47ACF">
          <w:rPr>
            <w:rFonts w:ascii="Arial" w:eastAsia="Times New Roman" w:hAnsi="Arial" w:cs="Arial"/>
            <w:color w:val="000000"/>
            <w:sz w:val="22"/>
            <w:szCs w:val="22"/>
            <w:lang w:val="de-CH" w:eastAsia="de-DE"/>
          </w:rPr>
          <w:delText>Denn mit</w:delText>
        </w:r>
      </w:del>
      <w:ins w:id="44" w:author="vHYIJuUSED@idethz.onmicrosoft.com" w:date="2020-10-16T15:03:00Z">
        <w:r>
          <w:rPr>
            <w:rFonts w:ascii="Arial" w:eastAsia="Times New Roman" w:hAnsi="Arial" w:cs="Arial"/>
            <w:color w:val="000000"/>
            <w:sz w:val="22"/>
            <w:szCs w:val="22"/>
            <w:lang w:val="de-CH" w:eastAsia="de-DE"/>
          </w:rPr>
          <w:t>Mit</w:t>
        </w:r>
      </w:ins>
      <w:r w:rsidRPr="00B47ACF">
        <w:rPr>
          <w:rFonts w:ascii="Arial" w:eastAsia="Times New Roman" w:hAnsi="Arial" w:cs="Arial"/>
          <w:color w:val="000000"/>
          <w:sz w:val="22"/>
          <w:szCs w:val="22"/>
          <w:lang w:val="de-CH" w:eastAsia="de-DE"/>
        </w:rPr>
        <w:t xml:space="preserve"> veralteten Kommunikationsmassnahmen, eine</w:t>
      </w:r>
      <w:ins w:id="45" w:author="vHYIJuUSED@idethz.onmicrosoft.com" w:date="2020-10-16T15:03:00Z">
        <w:r>
          <w:rPr>
            <w:rFonts w:ascii="Arial" w:eastAsia="Times New Roman" w:hAnsi="Arial" w:cs="Arial"/>
            <w:color w:val="000000"/>
            <w:sz w:val="22"/>
            <w:szCs w:val="22"/>
            <w:lang w:val="de-CH" w:eastAsia="de-DE"/>
          </w:rPr>
          <w:t>r</w:t>
        </w:r>
      </w:ins>
      <w:r w:rsidRPr="00B47ACF">
        <w:rPr>
          <w:rFonts w:ascii="Arial" w:eastAsia="Times New Roman" w:hAnsi="Arial" w:cs="Arial"/>
          <w:color w:val="000000"/>
          <w:sz w:val="22"/>
          <w:szCs w:val="22"/>
          <w:lang w:val="de-CH" w:eastAsia="de-DE"/>
        </w:rPr>
        <w:t xml:space="preserve"> selbsterstellte</w:t>
      </w:r>
      <w:ins w:id="46" w:author="vHYIJuUSED@idethz.onmicrosoft.com" w:date="2020-10-16T15:03:00Z">
        <w:r>
          <w:rPr>
            <w:rFonts w:ascii="Arial" w:eastAsia="Times New Roman" w:hAnsi="Arial" w:cs="Arial"/>
            <w:color w:val="000000"/>
            <w:sz w:val="22"/>
            <w:szCs w:val="22"/>
            <w:lang w:val="de-CH" w:eastAsia="de-DE"/>
          </w:rPr>
          <w:t xml:space="preserve">n generischen Webseite </w:t>
        </w:r>
      </w:ins>
      <w:r w:rsidRPr="00B47ACF">
        <w:rPr>
          <w:rFonts w:ascii="Arial" w:eastAsia="Times New Roman" w:hAnsi="Arial" w:cs="Arial"/>
          <w:color w:val="000000"/>
          <w:sz w:val="22"/>
          <w:szCs w:val="22"/>
          <w:lang w:val="de-CH" w:eastAsia="de-DE"/>
        </w:rPr>
        <w:t xml:space="preserve"> </w:t>
      </w:r>
      <w:commentRangeStart w:id="47"/>
      <w:del w:id="48" w:author="vHYIJuUSED@idethz.onmicrosoft.com" w:date="2020-10-16T15:03:00Z">
        <w:r w:rsidRPr="00B47ACF" w:rsidDel="00B47ACF">
          <w:rPr>
            <w:rFonts w:ascii="Arial" w:eastAsia="Times New Roman" w:hAnsi="Arial" w:cs="Arial"/>
            <w:color w:val="000000"/>
            <w:sz w:val="22"/>
            <w:szCs w:val="22"/>
            <w:lang w:val="de-CH" w:eastAsia="de-DE"/>
          </w:rPr>
          <w:delText xml:space="preserve">Wixseite </w:delText>
        </w:r>
        <w:commentRangeEnd w:id="47"/>
        <w:r w:rsidDel="00B47ACF">
          <w:rPr>
            <w:rStyle w:val="Kommentarzeichen"/>
          </w:rPr>
          <w:commentReference w:id="47"/>
        </w:r>
      </w:del>
      <w:r w:rsidRPr="00B47ACF">
        <w:rPr>
          <w:rFonts w:ascii="Arial" w:eastAsia="Times New Roman" w:hAnsi="Arial" w:cs="Arial"/>
          <w:color w:val="000000"/>
          <w:sz w:val="22"/>
          <w:szCs w:val="22"/>
          <w:lang w:val="de-CH" w:eastAsia="de-DE"/>
        </w:rPr>
        <w:t xml:space="preserve">und </w:t>
      </w:r>
      <w:del w:id="49" w:author="vHYIJuUSED@idethz.onmicrosoft.com" w:date="2020-10-16T15:03:00Z">
        <w:r w:rsidRPr="00B47ACF" w:rsidDel="00B47ACF">
          <w:rPr>
            <w:rFonts w:ascii="Arial" w:eastAsia="Times New Roman" w:hAnsi="Arial" w:cs="Arial"/>
            <w:color w:val="000000"/>
            <w:sz w:val="22"/>
            <w:szCs w:val="22"/>
            <w:lang w:val="de-CH" w:eastAsia="de-DE"/>
          </w:rPr>
          <w:delText xml:space="preserve">keine </w:delText>
        </w:r>
      </w:del>
      <w:ins w:id="50" w:author="vHYIJuUSED@idethz.onmicrosoft.com" w:date="2020-10-16T15:03:00Z">
        <w:r>
          <w:rPr>
            <w:rFonts w:ascii="Arial" w:eastAsia="Times New Roman" w:hAnsi="Arial" w:cs="Arial"/>
            <w:color w:val="000000"/>
            <w:sz w:val="22"/>
            <w:szCs w:val="22"/>
            <w:lang w:val="de-CH" w:eastAsia="de-DE"/>
          </w:rPr>
          <w:t>fehlender</w:t>
        </w:r>
        <w:r w:rsidRPr="00B47ACF">
          <w:rPr>
            <w:rFonts w:ascii="Arial" w:eastAsia="Times New Roman" w:hAnsi="Arial" w:cs="Arial"/>
            <w:color w:val="000000"/>
            <w:sz w:val="22"/>
            <w:szCs w:val="22"/>
            <w:lang w:val="de-CH" w:eastAsia="de-DE"/>
          </w:rPr>
          <w:t xml:space="preserve"> </w:t>
        </w:r>
      </w:ins>
      <w:del w:id="51" w:author="vHYIJuUSED@idethz.onmicrosoft.com" w:date="2020-10-16T15:03:00Z">
        <w:r w:rsidRPr="00B47ACF" w:rsidDel="00B47ACF">
          <w:rPr>
            <w:rFonts w:ascii="Arial" w:eastAsia="Times New Roman" w:hAnsi="Arial" w:cs="Arial"/>
            <w:color w:val="000000"/>
            <w:sz w:val="22"/>
            <w:szCs w:val="22"/>
            <w:lang w:val="de-CH" w:eastAsia="de-DE"/>
          </w:rPr>
          <w:delText xml:space="preserve">klare </w:delText>
        </w:r>
      </w:del>
      <w:ins w:id="52" w:author="vHYIJuUSED@idethz.onmicrosoft.com" w:date="2020-10-16T15:03:00Z">
        <w:r>
          <w:rPr>
            <w:rFonts w:ascii="Arial" w:eastAsia="Times New Roman" w:hAnsi="Arial" w:cs="Arial"/>
            <w:color w:val="000000"/>
            <w:sz w:val="22"/>
            <w:szCs w:val="22"/>
            <w:lang w:val="de-CH" w:eastAsia="de-DE"/>
          </w:rPr>
          <w:t xml:space="preserve">Klarheit </w:t>
        </w:r>
        <w:proofErr w:type="gramStart"/>
        <w:r>
          <w:rPr>
            <w:rFonts w:ascii="Arial" w:eastAsia="Times New Roman" w:hAnsi="Arial" w:cs="Arial"/>
            <w:color w:val="000000"/>
            <w:sz w:val="22"/>
            <w:szCs w:val="22"/>
            <w:lang w:val="de-CH" w:eastAsia="de-DE"/>
          </w:rPr>
          <w:t>der</w:t>
        </w:r>
        <w:r w:rsidRPr="00B47ACF">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visuelle Sprache</w:t>
      </w:r>
      <w:proofErr w:type="gramEnd"/>
      <w:r w:rsidRPr="00B47ACF">
        <w:rPr>
          <w:rFonts w:ascii="Arial" w:eastAsia="Times New Roman" w:hAnsi="Arial" w:cs="Arial"/>
          <w:color w:val="000000"/>
          <w:sz w:val="22"/>
          <w:szCs w:val="22"/>
          <w:lang w:val="de-CH" w:eastAsia="de-DE"/>
        </w:rPr>
        <w:t xml:space="preserve"> wirken die Argumente nicht so sportlich. </w:t>
      </w:r>
      <w:commentRangeEnd w:id="42"/>
      <w:r>
        <w:rPr>
          <w:rStyle w:val="Kommentarzeichen"/>
        </w:rPr>
        <w:commentReference w:id="42"/>
      </w:r>
    </w:p>
    <w:p w14:paraId="3C4244DF" w14:textId="77777777" w:rsidR="00B47ACF" w:rsidRPr="00B47ACF" w:rsidRDefault="00B47ACF" w:rsidP="00B47ACF">
      <w:pPr>
        <w:rPr>
          <w:rFonts w:ascii="Times New Roman" w:eastAsia="Times New Roman" w:hAnsi="Times New Roman" w:cs="Times New Roman"/>
          <w:lang w:val="de-CH" w:eastAsia="de-DE"/>
        </w:rPr>
      </w:pPr>
    </w:p>
    <w:p w14:paraId="5558F4CE"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Ziel</w:t>
      </w:r>
    </w:p>
    <w:p w14:paraId="50B45BDA" w14:textId="77777777" w:rsidR="00B47ACF" w:rsidRDefault="00B47ACF" w:rsidP="00B47ACF">
      <w:pPr>
        <w:rPr>
          <w:ins w:id="53" w:author="vHYIJuUSED@idethz.onmicrosoft.com" w:date="2020-10-16T15:05: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Die Vorteile</w:t>
      </w:r>
      <w:ins w:id="54" w:author="vHYIJuUSED@idethz.onmicrosoft.com" w:date="2020-10-16T15:04:00Z">
        <w:r w:rsidR="00D87351">
          <w:rPr>
            <w:rFonts w:ascii="Arial" w:eastAsia="Times New Roman" w:hAnsi="Arial" w:cs="Arial"/>
            <w:color w:val="000000"/>
            <w:sz w:val="22"/>
            <w:szCs w:val="22"/>
            <w:lang w:val="de-CH" w:eastAsia="de-DE"/>
          </w:rPr>
          <w:t xml:space="preserve"> einer Zusammenarbeit</w:t>
        </w:r>
      </w:ins>
      <w:del w:id="55" w:author="vHYIJuUSED@idethz.onmicrosoft.com" w:date="2020-10-16T15:04:00Z">
        <w:r w:rsidRPr="00B47ACF" w:rsidDel="00D87351">
          <w:rPr>
            <w:rFonts w:ascii="Arial" w:eastAsia="Times New Roman" w:hAnsi="Arial" w:cs="Arial"/>
            <w:color w:val="000000"/>
            <w:sz w:val="22"/>
            <w:szCs w:val="22"/>
            <w:lang w:val="de-CH" w:eastAsia="de-DE"/>
          </w:rPr>
          <w:delText>,</w:delText>
        </w:r>
      </w:del>
      <w:r w:rsidRPr="00B47ACF">
        <w:rPr>
          <w:rFonts w:ascii="Arial" w:eastAsia="Times New Roman" w:hAnsi="Arial" w:cs="Arial"/>
          <w:color w:val="000000"/>
          <w:sz w:val="22"/>
          <w:szCs w:val="22"/>
          <w:lang w:val="de-CH" w:eastAsia="de-DE"/>
        </w:rPr>
        <w:t xml:space="preserve"> </w:t>
      </w:r>
      <w:del w:id="56" w:author="vHYIJuUSED@idethz.onmicrosoft.com" w:date="2020-10-16T15:04:00Z">
        <w:r w:rsidRPr="00B47ACF" w:rsidDel="00D87351">
          <w:rPr>
            <w:rFonts w:ascii="Arial" w:eastAsia="Times New Roman" w:hAnsi="Arial" w:cs="Arial"/>
            <w:color w:val="000000"/>
            <w:sz w:val="22"/>
            <w:szCs w:val="22"/>
            <w:lang w:val="de-CH" w:eastAsia="de-DE"/>
          </w:rPr>
          <w:delText xml:space="preserve">um </w:delText>
        </w:r>
      </w:del>
      <w:r w:rsidRPr="00B47ACF">
        <w:rPr>
          <w:rFonts w:ascii="Arial" w:eastAsia="Times New Roman" w:hAnsi="Arial" w:cs="Arial"/>
          <w:color w:val="000000"/>
          <w:sz w:val="22"/>
          <w:szCs w:val="22"/>
          <w:lang w:val="de-CH" w:eastAsia="de-DE"/>
        </w:rPr>
        <w:t xml:space="preserve">mit der </w:t>
      </w:r>
      <w:proofErr w:type="spellStart"/>
      <w:r w:rsidRPr="00B47ACF">
        <w:rPr>
          <w:rFonts w:ascii="Arial" w:eastAsia="Times New Roman" w:hAnsi="Arial" w:cs="Arial"/>
          <w:color w:val="000000"/>
          <w:sz w:val="22"/>
          <w:szCs w:val="22"/>
          <w:lang w:val="de-CH" w:eastAsia="de-DE"/>
        </w:rPr>
        <w:t>Scenotech</w:t>
      </w:r>
      <w:proofErr w:type="spellEnd"/>
      <w:r w:rsidRPr="00B47ACF">
        <w:rPr>
          <w:rFonts w:ascii="Arial" w:eastAsia="Times New Roman" w:hAnsi="Arial" w:cs="Arial"/>
          <w:color w:val="000000"/>
          <w:sz w:val="22"/>
          <w:szCs w:val="22"/>
          <w:lang w:val="de-CH" w:eastAsia="de-DE"/>
        </w:rPr>
        <w:t xml:space="preserve"> GmbH </w:t>
      </w:r>
      <w:ins w:id="57" w:author="vHYIJuUSED@idethz.onmicrosoft.com" w:date="2020-10-16T15:05:00Z">
        <w:r w:rsidR="00D87351">
          <w:rPr>
            <w:rFonts w:ascii="Arial" w:eastAsia="Times New Roman" w:hAnsi="Arial" w:cs="Arial"/>
            <w:color w:val="000000"/>
            <w:sz w:val="22"/>
            <w:szCs w:val="22"/>
            <w:lang w:val="de-CH" w:eastAsia="de-DE"/>
          </w:rPr>
          <w:t xml:space="preserve">hervorheben </w:t>
        </w:r>
      </w:ins>
      <w:del w:id="58" w:author="vHYIJuUSED@idethz.onmicrosoft.com" w:date="2020-10-16T15:05:00Z">
        <w:r w:rsidRPr="00B47ACF" w:rsidDel="00D87351">
          <w:rPr>
            <w:rFonts w:ascii="Arial" w:eastAsia="Times New Roman" w:hAnsi="Arial" w:cs="Arial"/>
            <w:color w:val="000000"/>
            <w:sz w:val="22"/>
            <w:szCs w:val="22"/>
            <w:lang w:val="de-CH" w:eastAsia="de-DE"/>
          </w:rPr>
          <w:delText xml:space="preserve">zusammen zu arbeiten, klarmachen </w:delText>
        </w:r>
      </w:del>
      <w:r w:rsidRPr="00B47ACF">
        <w:rPr>
          <w:rFonts w:ascii="Arial" w:eastAsia="Times New Roman" w:hAnsi="Arial" w:cs="Arial"/>
          <w:color w:val="000000"/>
          <w:sz w:val="22"/>
          <w:szCs w:val="22"/>
          <w:lang w:val="de-CH" w:eastAsia="de-DE"/>
        </w:rPr>
        <w:t>und von Anfang an mit starken Argumenten überzeugen. Bestehende Kunden behalten und neue dazugewinnen.</w:t>
      </w:r>
    </w:p>
    <w:p w14:paraId="32348BF1" w14:textId="77777777" w:rsidR="00D87351" w:rsidRPr="00B47ACF" w:rsidRDefault="00D87351" w:rsidP="00B47ACF">
      <w:pPr>
        <w:rPr>
          <w:rFonts w:ascii="Times New Roman" w:eastAsia="Times New Roman" w:hAnsi="Times New Roman" w:cs="Times New Roman"/>
          <w:lang w:val="de-CH" w:eastAsia="de-DE"/>
        </w:rPr>
      </w:pPr>
    </w:p>
    <w:p w14:paraId="24E97CE9"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Herausforderung</w:t>
      </w:r>
    </w:p>
    <w:p w14:paraId="2C69C0C0"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Schweizer Qualität ist international sehr gefragt und </w:t>
      </w:r>
      <w:del w:id="59" w:author="vHYIJuUSED@idethz.onmicrosoft.com" w:date="2020-10-16T15:05:00Z">
        <w:r w:rsidRPr="00B47ACF" w:rsidDel="00D87351">
          <w:rPr>
            <w:rFonts w:ascii="Arial" w:eastAsia="Times New Roman" w:hAnsi="Arial" w:cs="Arial"/>
            <w:color w:val="000000"/>
            <w:sz w:val="22"/>
            <w:szCs w:val="22"/>
            <w:lang w:val="de-CH" w:eastAsia="de-DE"/>
          </w:rPr>
          <w:delText xml:space="preserve">vor allem </w:delText>
        </w:r>
      </w:del>
      <w:r w:rsidRPr="00B47ACF">
        <w:rPr>
          <w:rFonts w:ascii="Arial" w:eastAsia="Times New Roman" w:hAnsi="Arial" w:cs="Arial"/>
          <w:color w:val="000000"/>
          <w:sz w:val="22"/>
          <w:szCs w:val="22"/>
          <w:lang w:val="de-CH" w:eastAsia="de-DE"/>
        </w:rPr>
        <w:t xml:space="preserve">geachtet. </w:t>
      </w:r>
      <w:ins w:id="60" w:author="vHYIJuUSED@idethz.onmicrosoft.com" w:date="2020-10-16T15:05:00Z">
        <w:r w:rsidR="00D87351">
          <w:rPr>
            <w:rFonts w:ascii="Arial" w:eastAsia="Times New Roman" w:hAnsi="Arial" w:cs="Arial"/>
            <w:color w:val="000000"/>
            <w:sz w:val="22"/>
            <w:szCs w:val="22"/>
            <w:lang w:val="de-CH" w:eastAsia="de-DE"/>
          </w:rPr>
          <w:t xml:space="preserve">Um </w:t>
        </w:r>
      </w:ins>
      <w:del w:id="61" w:author="vHYIJuUSED@idethz.onmicrosoft.com" w:date="2020-10-16T15:05:00Z">
        <w:r w:rsidRPr="00B47ACF" w:rsidDel="00D87351">
          <w:rPr>
            <w:rFonts w:ascii="Arial" w:eastAsia="Times New Roman" w:hAnsi="Arial" w:cs="Arial"/>
            <w:color w:val="000000"/>
            <w:sz w:val="22"/>
            <w:szCs w:val="22"/>
            <w:lang w:val="de-CH" w:eastAsia="de-DE"/>
          </w:rPr>
          <w:delText>Dem</w:delText>
        </w:r>
      </w:del>
      <w:ins w:id="62" w:author="vHYIJuUSED@idethz.onmicrosoft.com" w:date="2020-10-16T15:05:00Z">
        <w:r w:rsidR="00D87351">
          <w:rPr>
            <w:rFonts w:ascii="Arial" w:eastAsia="Times New Roman" w:hAnsi="Arial" w:cs="Arial"/>
            <w:color w:val="000000"/>
            <w:sz w:val="22"/>
            <w:szCs w:val="22"/>
            <w:lang w:val="de-CH" w:eastAsia="de-DE"/>
          </w:rPr>
          <w:t>diesen hohen Erwartungen</w:t>
        </w:r>
      </w:ins>
      <w:r w:rsidRPr="00B47ACF">
        <w:rPr>
          <w:rFonts w:ascii="Arial" w:eastAsia="Times New Roman" w:hAnsi="Arial" w:cs="Arial"/>
          <w:color w:val="000000"/>
          <w:sz w:val="22"/>
          <w:szCs w:val="22"/>
          <w:lang w:val="de-CH" w:eastAsia="de-DE"/>
        </w:rPr>
        <w:t xml:space="preserve"> gerecht zu werden</w:t>
      </w:r>
      <w:ins w:id="63" w:author="vHYIJuUSED@idethz.onmicrosoft.com" w:date="2020-10-16T15:05:00Z">
        <w:r w:rsidR="00D87351">
          <w:rPr>
            <w:rFonts w:ascii="Arial" w:eastAsia="Times New Roman" w:hAnsi="Arial" w:cs="Arial"/>
            <w:color w:val="000000"/>
            <w:sz w:val="22"/>
            <w:szCs w:val="22"/>
            <w:lang w:val="de-CH" w:eastAsia="de-DE"/>
          </w:rPr>
          <w:t>,</w:t>
        </w:r>
      </w:ins>
      <w:r w:rsidRPr="00B47ACF">
        <w:rPr>
          <w:rFonts w:ascii="Arial" w:eastAsia="Times New Roman" w:hAnsi="Arial" w:cs="Arial"/>
          <w:color w:val="000000"/>
          <w:sz w:val="22"/>
          <w:szCs w:val="22"/>
          <w:lang w:val="de-CH" w:eastAsia="de-DE"/>
        </w:rPr>
        <w:t xml:space="preserve"> muss alles sitzen. Jedes Detail wurde mit sechs Augen angeschaut und kontrolliert, damit es stimmt und funktioniert. </w:t>
      </w:r>
    </w:p>
    <w:p w14:paraId="701451E0" w14:textId="77777777" w:rsidR="00B47ACF" w:rsidRPr="00B47ACF" w:rsidRDefault="00B47ACF" w:rsidP="00B47ACF">
      <w:pPr>
        <w:rPr>
          <w:rFonts w:ascii="Times New Roman" w:eastAsia="Times New Roman" w:hAnsi="Times New Roman" w:cs="Times New Roman"/>
          <w:lang w:val="de-CH" w:eastAsia="de-DE"/>
        </w:rPr>
      </w:pPr>
    </w:p>
    <w:p w14:paraId="5695ED31"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Lösung</w:t>
      </w:r>
    </w:p>
    <w:p w14:paraId="50B96384" w14:textId="77777777" w:rsidR="00B47ACF" w:rsidRDefault="00B47ACF" w:rsidP="00B47ACF">
      <w:pPr>
        <w:rPr>
          <w:ins w:id="64" w:author="vHYIJuUSED@idethz.onmicrosoft.com" w:date="2020-10-16T15:06: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Die Website wurde komplett neu überarbeitet und </w:t>
      </w:r>
      <w:commentRangeStart w:id="65"/>
      <w:r w:rsidRPr="00B47ACF">
        <w:rPr>
          <w:rFonts w:ascii="Arial" w:eastAsia="Times New Roman" w:hAnsi="Arial" w:cs="Arial"/>
          <w:color w:val="000000"/>
          <w:sz w:val="22"/>
          <w:szCs w:val="22"/>
          <w:lang w:val="de-CH" w:eastAsia="de-DE"/>
        </w:rPr>
        <w:t>konzeptioniert</w:t>
      </w:r>
      <w:commentRangeEnd w:id="65"/>
      <w:r w:rsidR="00D87351">
        <w:rPr>
          <w:rStyle w:val="Kommentarzeichen"/>
        </w:rPr>
        <w:commentReference w:id="65"/>
      </w:r>
      <w:r w:rsidRPr="00B47ACF">
        <w:rPr>
          <w:rFonts w:ascii="Arial" w:eastAsia="Times New Roman" w:hAnsi="Arial" w:cs="Arial"/>
          <w:color w:val="000000"/>
          <w:sz w:val="22"/>
          <w:szCs w:val="22"/>
          <w:lang w:val="de-CH" w:eastAsia="de-DE"/>
        </w:rPr>
        <w:t xml:space="preserve">. Um ein Internationales Publikum anzusprechen ist sie zweisprachig aufgebaut. Auch die analogen Kommunikationsmassnahmen wurden </w:t>
      </w:r>
      <w:del w:id="66" w:author="vHYIJuUSED@idethz.onmicrosoft.com" w:date="2020-10-16T15:06:00Z">
        <w:r w:rsidRPr="00B47ACF" w:rsidDel="00D87351">
          <w:rPr>
            <w:rFonts w:ascii="Arial" w:eastAsia="Times New Roman" w:hAnsi="Arial" w:cs="Arial"/>
            <w:color w:val="000000"/>
            <w:sz w:val="22"/>
            <w:szCs w:val="22"/>
            <w:lang w:val="de-CH" w:eastAsia="de-DE"/>
          </w:rPr>
          <w:delText>neu gestaltet</w:delText>
        </w:r>
      </w:del>
      <w:ins w:id="67" w:author="vHYIJuUSED@idethz.onmicrosoft.com" w:date="2020-10-16T15:06:00Z">
        <w:r w:rsidR="00D87351" w:rsidRPr="00B47ACF">
          <w:rPr>
            <w:rFonts w:ascii="Arial" w:eastAsia="Times New Roman" w:hAnsi="Arial" w:cs="Arial"/>
            <w:color w:val="000000"/>
            <w:sz w:val="22"/>
            <w:szCs w:val="22"/>
            <w:lang w:val="de-CH" w:eastAsia="de-DE"/>
          </w:rPr>
          <w:t>neugestaltet</w:t>
        </w:r>
      </w:ins>
      <w:r w:rsidRPr="00B47ACF">
        <w:rPr>
          <w:rFonts w:ascii="Arial" w:eastAsia="Times New Roman" w:hAnsi="Arial" w:cs="Arial"/>
          <w:color w:val="000000"/>
          <w:sz w:val="22"/>
          <w:szCs w:val="22"/>
          <w:lang w:val="de-CH" w:eastAsia="de-DE"/>
        </w:rPr>
        <w:t xml:space="preserve"> und konzipiert.</w:t>
      </w:r>
    </w:p>
    <w:p w14:paraId="732B9C50" w14:textId="77777777" w:rsidR="00D87351" w:rsidRPr="00B47ACF" w:rsidRDefault="00D87351" w:rsidP="00B47ACF">
      <w:pPr>
        <w:rPr>
          <w:rFonts w:ascii="Times New Roman" w:eastAsia="Times New Roman" w:hAnsi="Times New Roman" w:cs="Times New Roman"/>
          <w:lang w:val="de-CH" w:eastAsia="de-DE"/>
        </w:rPr>
      </w:pPr>
    </w:p>
    <w:p w14:paraId="6B188F56"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Spezielle Punkte</w:t>
      </w:r>
    </w:p>
    <w:p w14:paraId="283FD433"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Wenn man sich so sehr auf Qualität und Verlässlichkeit fokussiert, kann es passieren, dass man den </w:t>
      </w:r>
      <w:commentRangeStart w:id="68"/>
      <w:r w:rsidRPr="00B47ACF">
        <w:rPr>
          <w:rFonts w:ascii="Arial" w:eastAsia="Times New Roman" w:hAnsi="Arial" w:cs="Arial"/>
          <w:color w:val="000000"/>
          <w:sz w:val="22"/>
          <w:szCs w:val="22"/>
          <w:lang w:val="de-CH" w:eastAsia="de-DE"/>
        </w:rPr>
        <w:t>Spass und die Freude ausser Acht lässt</w:t>
      </w:r>
      <w:commentRangeEnd w:id="68"/>
      <w:r w:rsidR="00D87351">
        <w:rPr>
          <w:rStyle w:val="Kommentarzeichen"/>
        </w:rPr>
        <w:commentReference w:id="68"/>
      </w:r>
      <w:r w:rsidRPr="00B47ACF">
        <w:rPr>
          <w:rFonts w:ascii="Arial" w:eastAsia="Times New Roman" w:hAnsi="Arial" w:cs="Arial"/>
          <w:color w:val="000000"/>
          <w:sz w:val="22"/>
          <w:szCs w:val="22"/>
          <w:lang w:val="de-CH" w:eastAsia="de-DE"/>
        </w:rPr>
        <w:t xml:space="preserve">. Damit das nicht passiert, </w:t>
      </w:r>
      <w:commentRangeStart w:id="69"/>
      <w:r w:rsidRPr="00B47ACF">
        <w:rPr>
          <w:rFonts w:ascii="Arial" w:eastAsia="Times New Roman" w:hAnsi="Arial" w:cs="Arial"/>
          <w:color w:val="000000"/>
          <w:sz w:val="22"/>
          <w:szCs w:val="22"/>
          <w:lang w:val="de-CH" w:eastAsia="de-DE"/>
        </w:rPr>
        <w:t xml:space="preserve">und alles nur mit einem </w:t>
      </w:r>
      <w:proofErr w:type="spellStart"/>
      <w:r w:rsidRPr="00B47ACF">
        <w:rPr>
          <w:rFonts w:ascii="Arial" w:eastAsia="Times New Roman" w:hAnsi="Arial" w:cs="Arial"/>
          <w:color w:val="000000"/>
          <w:sz w:val="22"/>
          <w:szCs w:val="22"/>
          <w:lang w:val="de-CH" w:eastAsia="de-DE"/>
        </w:rPr>
        <w:t>Schweizerkreutzrot</w:t>
      </w:r>
      <w:proofErr w:type="spellEnd"/>
      <w:r w:rsidRPr="00B47ACF">
        <w:rPr>
          <w:rFonts w:ascii="Arial" w:eastAsia="Times New Roman" w:hAnsi="Arial" w:cs="Arial"/>
          <w:color w:val="000000"/>
          <w:sz w:val="22"/>
          <w:szCs w:val="22"/>
          <w:lang w:val="de-CH" w:eastAsia="de-DE"/>
        </w:rPr>
        <w:t xml:space="preserve"> angemalt wird,</w:t>
      </w:r>
      <w:commentRangeEnd w:id="69"/>
      <w:r w:rsidR="00D87351">
        <w:rPr>
          <w:rStyle w:val="Kommentarzeichen"/>
        </w:rPr>
        <w:commentReference w:id="69"/>
      </w:r>
      <w:r w:rsidRPr="00B47ACF">
        <w:rPr>
          <w:rFonts w:ascii="Arial" w:eastAsia="Times New Roman" w:hAnsi="Arial" w:cs="Arial"/>
          <w:color w:val="000000"/>
          <w:sz w:val="22"/>
          <w:szCs w:val="22"/>
          <w:lang w:val="de-CH" w:eastAsia="de-DE"/>
        </w:rPr>
        <w:t xml:space="preserve"> wurden alle Pages mit entsprechenden Farben versehen. Selbst die Markierungsfarbe wurde kreativ eingesetzt und die Mobile Navigation färbt sich je nach Page unterschiedlich ein. </w:t>
      </w:r>
    </w:p>
    <w:p w14:paraId="33BC690B" w14:textId="77777777" w:rsidR="00B47ACF" w:rsidRPr="00B47ACF" w:rsidRDefault="00B47ACF" w:rsidP="00B47ACF">
      <w:pPr>
        <w:rPr>
          <w:rFonts w:ascii="Times New Roman" w:eastAsia="Times New Roman" w:hAnsi="Times New Roman" w:cs="Times New Roman"/>
          <w:lang w:val="de-CH" w:eastAsia="de-DE"/>
        </w:rPr>
      </w:pPr>
    </w:p>
    <w:p w14:paraId="5E168D88"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Ergebnis</w:t>
      </w:r>
    </w:p>
    <w:p w14:paraId="22407FA3"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XXX</w:t>
      </w:r>
    </w:p>
    <w:p w14:paraId="1F6D52E7"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p>
    <w:p w14:paraId="401234B8"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r w:rsidRPr="00B47ACF">
        <w:rPr>
          <w:rFonts w:ascii="Arial" w:eastAsia="Times New Roman" w:hAnsi="Arial" w:cs="Arial"/>
          <w:b/>
          <w:bCs/>
          <w:color w:val="454444"/>
          <w:kern w:val="36"/>
          <w:sz w:val="72"/>
          <w:szCs w:val="72"/>
          <w:lang w:val="de-CH" w:eastAsia="de-DE"/>
        </w:rPr>
        <w:t>SIHF </w:t>
      </w:r>
    </w:p>
    <w:p w14:paraId="157D57A7"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Acces</w:t>
      </w:r>
      <w:ins w:id="70" w:author="vHYIJuUSED@idethz.onmicrosoft.com" w:date="2020-10-16T15:08:00Z">
        <w:r w:rsidR="00D87351">
          <w:rPr>
            <w:rFonts w:ascii="Arial" w:eastAsia="Times New Roman" w:hAnsi="Arial" w:cs="Arial"/>
            <w:color w:val="000000"/>
            <w:sz w:val="22"/>
            <w:szCs w:val="22"/>
            <w:lang w:val="de-CH" w:eastAsia="de-DE"/>
          </w:rPr>
          <w:t>s</w:t>
        </w:r>
      </w:ins>
      <w:r w:rsidRPr="00B47ACF">
        <w:rPr>
          <w:rFonts w:ascii="Arial" w:eastAsia="Times New Roman" w:hAnsi="Arial" w:cs="Arial"/>
          <w:color w:val="000000"/>
          <w:sz w:val="22"/>
          <w:szCs w:val="22"/>
          <w:lang w:val="de-CH" w:eastAsia="de-DE"/>
        </w:rPr>
        <w:t xml:space="preserve"> zum Access Pass.</w:t>
      </w:r>
    </w:p>
    <w:p w14:paraId="04986F39" w14:textId="77777777" w:rsidR="00B47ACF" w:rsidRPr="00B47ACF" w:rsidRDefault="00B47ACF" w:rsidP="00B47ACF">
      <w:pPr>
        <w:rPr>
          <w:rFonts w:ascii="Times New Roman" w:eastAsia="Times New Roman" w:hAnsi="Times New Roman" w:cs="Times New Roman"/>
          <w:lang w:val="de-CH" w:eastAsia="de-DE"/>
        </w:rPr>
      </w:pPr>
    </w:p>
    <w:p w14:paraId="66EF911B"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Die App der </w:t>
      </w:r>
      <w:r w:rsidRPr="00B47ACF">
        <w:rPr>
          <w:rFonts w:ascii="Arial" w:eastAsia="Times New Roman" w:hAnsi="Arial" w:cs="Arial"/>
          <w:color w:val="000000"/>
          <w:shd w:val="clear" w:color="auto" w:fill="FFFFFF"/>
          <w:lang w:val="de-CH" w:eastAsia="de-DE"/>
        </w:rPr>
        <w:t xml:space="preserve">Swiss </w:t>
      </w:r>
      <w:proofErr w:type="spellStart"/>
      <w:r w:rsidRPr="00B47ACF">
        <w:rPr>
          <w:rFonts w:ascii="Arial" w:eastAsia="Times New Roman" w:hAnsi="Arial" w:cs="Arial"/>
          <w:color w:val="000000"/>
          <w:shd w:val="clear" w:color="auto" w:fill="FFFFFF"/>
          <w:lang w:val="de-CH" w:eastAsia="de-DE"/>
        </w:rPr>
        <w:t>Ice</w:t>
      </w:r>
      <w:proofErr w:type="spellEnd"/>
      <w:r w:rsidRPr="00B47ACF">
        <w:rPr>
          <w:rFonts w:ascii="Arial" w:eastAsia="Times New Roman" w:hAnsi="Arial" w:cs="Arial"/>
          <w:color w:val="000000"/>
          <w:shd w:val="clear" w:color="auto" w:fill="FFFFFF"/>
          <w:lang w:val="de-CH" w:eastAsia="de-DE"/>
        </w:rPr>
        <w:t xml:space="preserve"> Hockey </w:t>
      </w:r>
      <w:proofErr w:type="spellStart"/>
      <w:r w:rsidRPr="00B47ACF">
        <w:rPr>
          <w:rFonts w:ascii="Arial" w:eastAsia="Times New Roman" w:hAnsi="Arial" w:cs="Arial"/>
          <w:color w:val="000000"/>
          <w:shd w:val="clear" w:color="auto" w:fill="FFFFFF"/>
          <w:lang w:val="de-CH" w:eastAsia="de-DE"/>
        </w:rPr>
        <w:t>Federation</w:t>
      </w:r>
      <w:proofErr w:type="spellEnd"/>
      <w:r w:rsidRPr="00B47ACF">
        <w:rPr>
          <w:rFonts w:ascii="Arial" w:eastAsia="Times New Roman" w:hAnsi="Arial" w:cs="Arial"/>
          <w:color w:val="000000"/>
          <w:sz w:val="22"/>
          <w:szCs w:val="22"/>
          <w:lang w:val="de-CH" w:eastAsia="de-DE"/>
        </w:rPr>
        <w:t xml:space="preserve"> (SIHF) wurde mit einer Funktion erweitert, welche einen Access Pass beinhaltet. </w:t>
      </w:r>
    </w:p>
    <w:p w14:paraId="0F9EA9E1"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p>
    <w:p w14:paraId="54E7D3E2"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Leistungen</w:t>
      </w:r>
    </w:p>
    <w:p w14:paraId="5CB87950" w14:textId="77777777" w:rsidR="00B47ACF" w:rsidRPr="00B47ACF" w:rsidRDefault="00B47ACF" w:rsidP="00B47ACF">
      <w:pPr>
        <w:numPr>
          <w:ilvl w:val="0"/>
          <w:numId w:val="5"/>
        </w:numPr>
        <w:spacing w:before="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Sicherheitskonzept</w:t>
      </w:r>
    </w:p>
    <w:p w14:paraId="2C12E7B4" w14:textId="77777777" w:rsidR="00B47ACF" w:rsidRPr="00B47ACF" w:rsidRDefault="00B47ACF" w:rsidP="00B47ACF">
      <w:pPr>
        <w:numPr>
          <w:ilvl w:val="0"/>
          <w:numId w:val="5"/>
        </w:numPr>
        <w:spacing w:after="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Assets</w:t>
      </w:r>
    </w:p>
    <w:p w14:paraId="6C4F9E9C" w14:textId="77777777" w:rsidR="00B47ACF" w:rsidRPr="00B47ACF" w:rsidRDefault="00B47ACF" w:rsidP="00B47ACF">
      <w:pPr>
        <w:rPr>
          <w:rFonts w:ascii="Times New Roman" w:eastAsia="Times New Roman" w:hAnsi="Times New Roman" w:cs="Times New Roman"/>
          <w:lang w:val="de-CH" w:eastAsia="de-DE"/>
        </w:rPr>
      </w:pPr>
    </w:p>
    <w:p w14:paraId="4584A5AE"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Services</w:t>
      </w:r>
    </w:p>
    <w:p w14:paraId="0CD4EA57" w14:textId="77777777" w:rsidR="00B47ACF" w:rsidRPr="00B47ACF" w:rsidRDefault="00B47ACF" w:rsidP="00B47ACF">
      <w:pPr>
        <w:numPr>
          <w:ilvl w:val="0"/>
          <w:numId w:val="6"/>
        </w:numPr>
        <w:spacing w:before="240"/>
        <w:textAlignment w:val="baseline"/>
        <w:rPr>
          <w:rFonts w:ascii="Arial" w:eastAsia="Times New Roman" w:hAnsi="Arial" w:cs="Arial"/>
          <w:color w:val="4D4D4D"/>
          <w:sz w:val="22"/>
          <w:szCs w:val="22"/>
          <w:lang w:val="de-CH" w:eastAsia="de-DE"/>
        </w:rPr>
      </w:pPr>
      <w:proofErr w:type="spellStart"/>
      <w:r w:rsidRPr="00B47ACF">
        <w:rPr>
          <w:rFonts w:ascii="Arial" w:eastAsia="Times New Roman" w:hAnsi="Arial" w:cs="Arial"/>
          <w:color w:val="4D4D4D"/>
          <w:sz w:val="22"/>
          <w:szCs w:val="22"/>
          <w:lang w:val="de-CH" w:eastAsia="de-DE"/>
        </w:rPr>
        <w:t>Easter</w:t>
      </w:r>
      <w:proofErr w:type="spellEnd"/>
      <w:r w:rsidRPr="00B47ACF">
        <w:rPr>
          <w:rFonts w:ascii="Arial" w:eastAsia="Times New Roman" w:hAnsi="Arial" w:cs="Arial"/>
          <w:color w:val="4D4D4D"/>
          <w:sz w:val="22"/>
          <w:szCs w:val="22"/>
          <w:lang w:val="de-CH" w:eastAsia="de-DE"/>
        </w:rPr>
        <w:t xml:space="preserve"> Egg</w:t>
      </w:r>
    </w:p>
    <w:p w14:paraId="5F2ED52F" w14:textId="77777777" w:rsidR="00B47ACF" w:rsidRPr="00B47ACF" w:rsidRDefault="00B47ACF" w:rsidP="00B47ACF">
      <w:pPr>
        <w:numPr>
          <w:ilvl w:val="0"/>
          <w:numId w:val="6"/>
        </w:numPr>
        <w:spacing w:after="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UX/UI</w:t>
      </w:r>
    </w:p>
    <w:p w14:paraId="22B55427" w14:textId="77777777" w:rsidR="00B47ACF" w:rsidRPr="00B47ACF" w:rsidRDefault="00B47ACF" w:rsidP="00B47ACF">
      <w:pPr>
        <w:spacing w:before="280" w:after="80"/>
        <w:outlineLvl w:val="3"/>
        <w:rPr>
          <w:rFonts w:ascii="Times New Roman" w:eastAsia="Times New Roman" w:hAnsi="Times New Roman" w:cs="Times New Roman"/>
          <w:b/>
          <w:bCs/>
          <w:lang w:val="de-CH" w:eastAsia="de-DE"/>
        </w:rPr>
      </w:pPr>
      <w:r w:rsidRPr="00B47ACF">
        <w:rPr>
          <w:rFonts w:ascii="Arial" w:eastAsia="Times New Roman" w:hAnsi="Arial" w:cs="Arial"/>
          <w:color w:val="666666"/>
          <w:lang w:val="de-CH" w:eastAsia="de-DE"/>
        </w:rPr>
        <w:t>Agentur: OPTEN AG, 2020</w:t>
      </w:r>
    </w:p>
    <w:p w14:paraId="216A1B1C" w14:textId="77777777" w:rsidR="00B47ACF" w:rsidRPr="00B47ACF" w:rsidRDefault="00B47ACF" w:rsidP="00B47ACF">
      <w:pPr>
        <w:spacing w:after="240"/>
        <w:rPr>
          <w:rFonts w:ascii="Times New Roman" w:eastAsia="Times New Roman" w:hAnsi="Times New Roman" w:cs="Times New Roman"/>
          <w:lang w:val="de-CH" w:eastAsia="de-DE"/>
        </w:rPr>
      </w:pPr>
    </w:p>
    <w:p w14:paraId="7E9ECAD3"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Ausgangslage</w:t>
      </w:r>
    </w:p>
    <w:p w14:paraId="2CD7EFB3" w14:textId="77777777" w:rsidR="00B47ACF" w:rsidRDefault="00B47ACF" w:rsidP="00B47ACF">
      <w:pPr>
        <w:rPr>
          <w:ins w:id="71" w:author="vHYIJuUSED@idethz.onmicrosoft.com" w:date="2020-10-16T15:08: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An einem </w:t>
      </w:r>
      <w:proofErr w:type="spellStart"/>
      <w:r w:rsidRPr="00B47ACF">
        <w:rPr>
          <w:rFonts w:ascii="Arial" w:eastAsia="Times New Roman" w:hAnsi="Arial" w:cs="Arial"/>
          <w:color w:val="000000"/>
          <w:sz w:val="22"/>
          <w:szCs w:val="22"/>
          <w:lang w:val="de-CH" w:eastAsia="de-DE"/>
        </w:rPr>
        <w:t>Ice</w:t>
      </w:r>
      <w:proofErr w:type="spellEnd"/>
      <w:r w:rsidRPr="00B47ACF">
        <w:rPr>
          <w:rFonts w:ascii="Arial" w:eastAsia="Times New Roman" w:hAnsi="Arial" w:cs="Arial"/>
          <w:color w:val="000000"/>
          <w:sz w:val="22"/>
          <w:szCs w:val="22"/>
          <w:lang w:val="de-CH" w:eastAsia="de-DE"/>
        </w:rPr>
        <w:t xml:space="preserve"> Hockey Match sind weitaus mehr Personen im Hintergrund beteiligt als man denkt. Damit diese Personen Zugang zu den </w:t>
      </w:r>
      <w:del w:id="72" w:author="vHYIJuUSED@idethz.onmicrosoft.com" w:date="2020-10-16T15:10:00Z">
        <w:r w:rsidRPr="00B47ACF" w:rsidDel="00D87351">
          <w:rPr>
            <w:rFonts w:ascii="Arial" w:eastAsia="Times New Roman" w:hAnsi="Arial" w:cs="Arial"/>
            <w:color w:val="000000"/>
            <w:sz w:val="22"/>
            <w:szCs w:val="22"/>
            <w:lang w:val="de-CH" w:eastAsia="de-DE"/>
          </w:rPr>
          <w:delText xml:space="preserve">Räumen </w:delText>
        </w:r>
      </w:del>
      <w:ins w:id="73" w:author="vHYIJuUSED@idethz.onmicrosoft.com" w:date="2020-10-16T15:10:00Z">
        <w:r w:rsidR="00D87351">
          <w:rPr>
            <w:rFonts w:ascii="Arial" w:eastAsia="Times New Roman" w:hAnsi="Arial" w:cs="Arial"/>
            <w:color w:val="000000"/>
            <w:sz w:val="22"/>
            <w:szCs w:val="22"/>
            <w:lang w:val="de-CH" w:eastAsia="de-DE"/>
          </w:rPr>
          <w:t>Räumlichkeiten</w:t>
        </w:r>
        <w:r w:rsidR="00D87351" w:rsidRPr="00B47ACF">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 xml:space="preserve">haben, </w:t>
      </w:r>
      <w:del w:id="74" w:author="vHYIJuUSED@idethz.onmicrosoft.com" w:date="2020-10-16T15:10:00Z">
        <w:r w:rsidRPr="00B47ACF" w:rsidDel="00D87351">
          <w:rPr>
            <w:rFonts w:ascii="Arial" w:eastAsia="Times New Roman" w:hAnsi="Arial" w:cs="Arial"/>
            <w:color w:val="000000"/>
            <w:sz w:val="22"/>
            <w:szCs w:val="22"/>
            <w:lang w:val="de-CH" w:eastAsia="de-DE"/>
          </w:rPr>
          <w:delText xml:space="preserve">welche sie benötigen, </w:delText>
        </w:r>
      </w:del>
      <w:ins w:id="75" w:author="vHYIJuUSED@idethz.onmicrosoft.com" w:date="2020-10-16T15:09:00Z">
        <w:r w:rsidR="00D87351">
          <w:rPr>
            <w:rFonts w:ascii="Arial" w:eastAsia="Times New Roman" w:hAnsi="Arial" w:cs="Arial"/>
            <w:color w:val="000000"/>
            <w:sz w:val="22"/>
            <w:szCs w:val="22"/>
            <w:lang w:val="de-CH" w:eastAsia="de-DE"/>
          </w:rPr>
          <w:t xml:space="preserve">wurden bisher physische </w:t>
        </w:r>
      </w:ins>
      <w:ins w:id="76" w:author="vHYIJuUSED@idethz.onmicrosoft.com" w:date="2020-10-16T15:10:00Z">
        <w:r w:rsidR="00D87351">
          <w:rPr>
            <w:rFonts w:ascii="Arial" w:eastAsia="Times New Roman" w:hAnsi="Arial" w:cs="Arial"/>
            <w:color w:val="000000"/>
            <w:sz w:val="22"/>
            <w:szCs w:val="22"/>
            <w:lang w:val="de-CH" w:eastAsia="de-DE"/>
          </w:rPr>
          <w:t xml:space="preserve">Access Passes </w:t>
        </w:r>
      </w:ins>
      <w:ins w:id="77" w:author="vHYIJuUSED@idethz.onmicrosoft.com" w:date="2020-10-16T15:09:00Z">
        <w:r w:rsidR="00D87351">
          <w:rPr>
            <w:rFonts w:ascii="Arial" w:eastAsia="Times New Roman" w:hAnsi="Arial" w:cs="Arial"/>
            <w:color w:val="000000"/>
            <w:sz w:val="22"/>
            <w:szCs w:val="22"/>
            <w:lang w:val="de-CH" w:eastAsia="de-DE"/>
          </w:rPr>
          <w:t>benutzt</w:t>
        </w:r>
      </w:ins>
      <w:del w:id="78" w:author="vHYIJuUSED@idethz.onmicrosoft.com" w:date="2020-10-16T15:09:00Z">
        <w:r w:rsidRPr="00B47ACF" w:rsidDel="00D87351">
          <w:rPr>
            <w:rFonts w:ascii="Arial" w:eastAsia="Times New Roman" w:hAnsi="Arial" w:cs="Arial"/>
            <w:color w:val="000000"/>
            <w:sz w:val="22"/>
            <w:szCs w:val="22"/>
            <w:lang w:val="de-CH" w:eastAsia="de-DE"/>
          </w:rPr>
          <w:delText>wurden von der SIHF physische Badges gedruckt</w:delText>
        </w:r>
      </w:del>
      <w:r w:rsidRPr="00B47ACF">
        <w:rPr>
          <w:rFonts w:ascii="Arial" w:eastAsia="Times New Roman" w:hAnsi="Arial" w:cs="Arial"/>
          <w:color w:val="000000"/>
          <w:sz w:val="22"/>
          <w:szCs w:val="22"/>
          <w:lang w:val="de-CH" w:eastAsia="de-DE"/>
        </w:rPr>
        <w:t>.</w:t>
      </w:r>
    </w:p>
    <w:p w14:paraId="731360FE" w14:textId="77777777" w:rsidR="00D87351" w:rsidRPr="00B47ACF" w:rsidRDefault="00D87351" w:rsidP="00B47ACF">
      <w:pPr>
        <w:rPr>
          <w:rFonts w:ascii="Times New Roman" w:eastAsia="Times New Roman" w:hAnsi="Times New Roman" w:cs="Times New Roman"/>
          <w:lang w:val="de-CH" w:eastAsia="de-DE"/>
        </w:rPr>
      </w:pPr>
    </w:p>
    <w:p w14:paraId="497CEE9A" w14:textId="77777777" w:rsidR="00B47ACF" w:rsidRPr="00B47ACF" w:rsidRDefault="00B47ACF" w:rsidP="00B47ACF">
      <w:pPr>
        <w:rPr>
          <w:rFonts w:ascii="Times New Roman" w:eastAsia="Times New Roman" w:hAnsi="Times New Roman" w:cs="Times New Roman"/>
          <w:lang w:val="de-CH" w:eastAsia="de-DE"/>
        </w:rPr>
      </w:pPr>
    </w:p>
    <w:p w14:paraId="58DA6D60"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Ziel</w:t>
      </w:r>
    </w:p>
    <w:p w14:paraId="4EA2D723" w14:textId="77777777" w:rsidR="00B47ACF" w:rsidRDefault="00B47ACF" w:rsidP="00B47ACF">
      <w:pPr>
        <w:rPr>
          <w:ins w:id="79" w:author="vHYIJuUSED@idethz.onmicrosoft.com" w:date="2020-10-16T15:12: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Der neue Access Pass soll digitalisiert </w:t>
      </w:r>
      <w:del w:id="80" w:author="vHYIJuUSED@idethz.onmicrosoft.com" w:date="2020-10-16T15:12:00Z">
        <w:r w:rsidRPr="00B47ACF" w:rsidDel="00D87351">
          <w:rPr>
            <w:rFonts w:ascii="Arial" w:eastAsia="Times New Roman" w:hAnsi="Arial" w:cs="Arial"/>
            <w:color w:val="000000"/>
            <w:sz w:val="22"/>
            <w:szCs w:val="22"/>
            <w:lang w:val="de-CH" w:eastAsia="de-DE"/>
          </w:rPr>
          <w:delText xml:space="preserve">werden </w:delText>
        </w:r>
      </w:del>
      <w:r w:rsidRPr="00B47ACF">
        <w:rPr>
          <w:rFonts w:ascii="Arial" w:eastAsia="Times New Roman" w:hAnsi="Arial" w:cs="Arial"/>
          <w:color w:val="000000"/>
          <w:sz w:val="22"/>
          <w:szCs w:val="22"/>
          <w:lang w:val="de-CH" w:eastAsia="de-DE"/>
        </w:rPr>
        <w:t>und in die vorhandene App</w:t>
      </w:r>
      <w:ins w:id="81" w:author="vHYIJuUSED@idethz.onmicrosoft.com" w:date="2020-10-16T15:11:00Z">
        <w:r w:rsidR="00D87351">
          <w:rPr>
            <w:rFonts w:ascii="Arial" w:eastAsia="Times New Roman" w:hAnsi="Arial" w:cs="Arial"/>
            <w:color w:val="000000"/>
            <w:sz w:val="22"/>
            <w:szCs w:val="22"/>
            <w:lang w:val="de-CH" w:eastAsia="de-DE"/>
          </w:rPr>
          <w:t xml:space="preserve"> integriert werden</w:t>
        </w:r>
      </w:ins>
      <w:r w:rsidRPr="00B47ACF">
        <w:rPr>
          <w:rFonts w:ascii="Arial" w:eastAsia="Times New Roman" w:hAnsi="Arial" w:cs="Arial"/>
          <w:color w:val="000000"/>
          <w:sz w:val="22"/>
          <w:szCs w:val="22"/>
          <w:lang w:val="de-CH" w:eastAsia="de-DE"/>
        </w:rPr>
        <w:t xml:space="preserve">, welche </w:t>
      </w:r>
      <w:del w:id="82" w:author="vHYIJuUSED@idethz.onmicrosoft.com" w:date="2020-10-16T15:11:00Z">
        <w:r w:rsidRPr="00B47ACF" w:rsidDel="00D87351">
          <w:rPr>
            <w:rFonts w:ascii="Arial" w:eastAsia="Times New Roman" w:hAnsi="Arial" w:cs="Arial"/>
            <w:color w:val="000000"/>
            <w:sz w:val="22"/>
            <w:szCs w:val="22"/>
            <w:lang w:val="de-CH" w:eastAsia="de-DE"/>
          </w:rPr>
          <w:delText xml:space="preserve">schon </w:delText>
        </w:r>
      </w:del>
      <w:ins w:id="83" w:author="vHYIJuUSED@idethz.onmicrosoft.com" w:date="2020-10-16T15:11:00Z">
        <w:r w:rsidR="00D87351">
          <w:rPr>
            <w:rFonts w:ascii="Arial" w:eastAsia="Times New Roman" w:hAnsi="Arial" w:cs="Arial"/>
            <w:color w:val="000000"/>
            <w:sz w:val="22"/>
            <w:szCs w:val="22"/>
            <w:lang w:val="de-CH" w:eastAsia="de-DE"/>
          </w:rPr>
          <w:t>bereits</w:t>
        </w:r>
        <w:r w:rsidR="00D87351" w:rsidRPr="00B47ACF">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 xml:space="preserve">auf allen Geräten installiert </w:t>
      </w:r>
      <w:commentRangeStart w:id="84"/>
      <w:r w:rsidRPr="00B47ACF">
        <w:rPr>
          <w:rFonts w:ascii="Arial" w:eastAsia="Times New Roman" w:hAnsi="Arial" w:cs="Arial"/>
          <w:color w:val="000000"/>
          <w:sz w:val="22"/>
          <w:szCs w:val="22"/>
          <w:lang w:val="de-CH" w:eastAsia="de-DE"/>
        </w:rPr>
        <w:t>ist</w:t>
      </w:r>
      <w:commentRangeEnd w:id="84"/>
      <w:r w:rsidR="00D87351">
        <w:rPr>
          <w:rStyle w:val="Kommentarzeichen"/>
        </w:rPr>
        <w:commentReference w:id="84"/>
      </w:r>
      <w:del w:id="85" w:author="vHYIJuUSED@idethz.onmicrosoft.com" w:date="2020-10-16T15:11:00Z">
        <w:r w:rsidRPr="00B47ACF" w:rsidDel="00D87351">
          <w:rPr>
            <w:rFonts w:ascii="Arial" w:eastAsia="Times New Roman" w:hAnsi="Arial" w:cs="Arial"/>
            <w:color w:val="000000"/>
            <w:sz w:val="22"/>
            <w:szCs w:val="22"/>
            <w:lang w:val="de-CH" w:eastAsia="de-DE"/>
          </w:rPr>
          <w:delText>, integriert werden</w:delText>
        </w:r>
      </w:del>
      <w:r w:rsidRPr="00B47ACF">
        <w:rPr>
          <w:rFonts w:ascii="Arial" w:eastAsia="Times New Roman" w:hAnsi="Arial" w:cs="Arial"/>
          <w:color w:val="000000"/>
          <w:sz w:val="22"/>
          <w:szCs w:val="22"/>
          <w:lang w:val="de-CH" w:eastAsia="de-DE"/>
        </w:rPr>
        <w:t xml:space="preserve">. </w:t>
      </w:r>
      <w:commentRangeStart w:id="86"/>
      <w:r w:rsidRPr="00B47ACF">
        <w:rPr>
          <w:rFonts w:ascii="Arial" w:eastAsia="Times New Roman" w:hAnsi="Arial" w:cs="Arial"/>
          <w:color w:val="000000"/>
          <w:sz w:val="22"/>
          <w:szCs w:val="22"/>
          <w:lang w:val="de-CH" w:eastAsia="de-DE"/>
        </w:rPr>
        <w:t xml:space="preserve">Weiterhin sollte für die Zukunft Gedanken gemacht werden, wie weitere </w:t>
      </w:r>
      <w:commentRangeStart w:id="87"/>
      <w:r w:rsidRPr="00B47ACF">
        <w:rPr>
          <w:rFonts w:ascii="Arial" w:eastAsia="Times New Roman" w:hAnsi="Arial" w:cs="Arial"/>
          <w:color w:val="000000"/>
          <w:sz w:val="22"/>
          <w:szCs w:val="22"/>
          <w:lang w:val="de-CH" w:eastAsia="de-DE"/>
        </w:rPr>
        <w:t xml:space="preserve">interne Tools </w:t>
      </w:r>
      <w:commentRangeEnd w:id="87"/>
      <w:r w:rsidR="00D87351">
        <w:rPr>
          <w:rStyle w:val="Kommentarzeichen"/>
        </w:rPr>
        <w:commentReference w:id="87"/>
      </w:r>
      <w:r w:rsidRPr="00B47ACF">
        <w:rPr>
          <w:rFonts w:ascii="Arial" w:eastAsia="Times New Roman" w:hAnsi="Arial" w:cs="Arial"/>
          <w:color w:val="000000"/>
          <w:sz w:val="22"/>
          <w:szCs w:val="22"/>
          <w:lang w:val="de-CH" w:eastAsia="de-DE"/>
        </w:rPr>
        <w:t>integriert werden sollen.</w:t>
      </w:r>
      <w:commentRangeEnd w:id="86"/>
      <w:r w:rsidR="00D87351">
        <w:rPr>
          <w:rStyle w:val="Kommentarzeichen"/>
        </w:rPr>
        <w:commentReference w:id="86"/>
      </w:r>
    </w:p>
    <w:p w14:paraId="58243CB2" w14:textId="77777777" w:rsidR="00D87351" w:rsidRPr="00B47ACF" w:rsidRDefault="00D87351" w:rsidP="00B47ACF">
      <w:pPr>
        <w:rPr>
          <w:rFonts w:ascii="Times New Roman" w:eastAsia="Times New Roman" w:hAnsi="Times New Roman" w:cs="Times New Roman"/>
          <w:lang w:val="de-CH" w:eastAsia="de-DE"/>
        </w:rPr>
      </w:pPr>
    </w:p>
    <w:p w14:paraId="0139507C"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Herausforderung</w:t>
      </w:r>
    </w:p>
    <w:p w14:paraId="0ED15408" w14:textId="77777777" w:rsidR="00B47ACF" w:rsidRPr="00B47ACF" w:rsidRDefault="00D87351" w:rsidP="00B47ACF">
      <w:pPr>
        <w:rPr>
          <w:rFonts w:ascii="Times New Roman" w:eastAsia="Times New Roman" w:hAnsi="Times New Roman" w:cs="Times New Roman"/>
          <w:lang w:val="de-CH" w:eastAsia="de-DE"/>
        </w:rPr>
      </w:pPr>
      <w:ins w:id="88" w:author="vHYIJuUSED@idethz.onmicrosoft.com" w:date="2020-10-16T15:14:00Z">
        <w:r>
          <w:rPr>
            <w:rFonts w:ascii="Arial" w:eastAsia="Times New Roman" w:hAnsi="Arial" w:cs="Arial"/>
            <w:color w:val="000000"/>
            <w:sz w:val="22"/>
            <w:szCs w:val="22"/>
            <w:lang w:val="de-CH" w:eastAsia="de-DE"/>
          </w:rPr>
          <w:t xml:space="preserve">Die App wird </w:t>
        </w:r>
      </w:ins>
      <w:ins w:id="89" w:author="vHYIJuUSED@idethz.onmicrosoft.com" w:date="2020-10-16T15:15:00Z">
        <w:r w:rsidR="00FC76D3">
          <w:rPr>
            <w:rFonts w:ascii="Arial" w:eastAsia="Times New Roman" w:hAnsi="Arial" w:cs="Arial"/>
            <w:color w:val="000000"/>
            <w:sz w:val="22"/>
            <w:szCs w:val="22"/>
            <w:lang w:val="de-CH" w:eastAsia="de-DE"/>
          </w:rPr>
          <w:t xml:space="preserve">sowohl </w:t>
        </w:r>
      </w:ins>
      <w:ins w:id="90" w:author="vHYIJuUSED@idethz.onmicrosoft.com" w:date="2020-10-16T15:14:00Z">
        <w:r>
          <w:rPr>
            <w:rFonts w:ascii="Arial" w:eastAsia="Times New Roman" w:hAnsi="Arial" w:cs="Arial"/>
            <w:color w:val="000000"/>
            <w:sz w:val="22"/>
            <w:szCs w:val="22"/>
            <w:lang w:val="de-CH" w:eastAsia="de-DE"/>
          </w:rPr>
          <w:t>von Personen der SIHF</w:t>
        </w:r>
        <w:r w:rsidR="00FC76D3">
          <w:rPr>
            <w:rFonts w:ascii="Arial" w:eastAsia="Times New Roman" w:hAnsi="Arial" w:cs="Arial"/>
            <w:color w:val="000000"/>
            <w:sz w:val="22"/>
            <w:szCs w:val="22"/>
            <w:lang w:val="de-CH" w:eastAsia="de-DE"/>
          </w:rPr>
          <w:t xml:space="preserve"> </w:t>
        </w:r>
      </w:ins>
      <w:ins w:id="91" w:author="vHYIJuUSED@idethz.onmicrosoft.com" w:date="2020-10-16T15:15:00Z">
        <w:r w:rsidR="00FC76D3">
          <w:rPr>
            <w:rFonts w:ascii="Arial" w:eastAsia="Times New Roman" w:hAnsi="Arial" w:cs="Arial"/>
            <w:color w:val="000000"/>
            <w:sz w:val="22"/>
            <w:szCs w:val="22"/>
            <w:lang w:val="de-CH" w:eastAsia="de-DE"/>
          </w:rPr>
          <w:t>als auch von</w:t>
        </w:r>
      </w:ins>
      <w:ins w:id="92" w:author="vHYIJuUSED@idethz.onmicrosoft.com" w:date="2020-10-16T15:14:00Z">
        <w:r w:rsidR="00FC76D3">
          <w:rPr>
            <w:rFonts w:ascii="Arial" w:eastAsia="Times New Roman" w:hAnsi="Arial" w:cs="Arial"/>
            <w:color w:val="000000"/>
            <w:sz w:val="22"/>
            <w:szCs w:val="22"/>
            <w:lang w:val="de-CH" w:eastAsia="de-DE"/>
          </w:rPr>
          <w:t xml:space="preserve"> </w:t>
        </w:r>
      </w:ins>
      <w:ins w:id="93" w:author="vHYIJuUSED@idethz.onmicrosoft.com" w:date="2020-10-16T15:16:00Z">
        <w:r w:rsidR="00FC76D3">
          <w:rPr>
            <w:rFonts w:ascii="Arial" w:eastAsia="Times New Roman" w:hAnsi="Arial" w:cs="Arial"/>
            <w:color w:val="000000"/>
            <w:sz w:val="22"/>
            <w:szCs w:val="22"/>
            <w:lang w:val="de-CH" w:eastAsia="de-DE"/>
          </w:rPr>
          <w:t>externen</w:t>
        </w:r>
      </w:ins>
      <w:ins w:id="94" w:author="vHYIJuUSED@idethz.onmicrosoft.com" w:date="2020-10-16T15:14:00Z">
        <w:r w:rsidR="00FC76D3">
          <w:rPr>
            <w:rFonts w:ascii="Arial" w:eastAsia="Times New Roman" w:hAnsi="Arial" w:cs="Arial"/>
            <w:color w:val="000000"/>
            <w:sz w:val="22"/>
            <w:szCs w:val="22"/>
            <w:lang w:val="de-CH" w:eastAsia="de-DE"/>
          </w:rPr>
          <w:t xml:space="preserve"> B</w:t>
        </w:r>
      </w:ins>
      <w:ins w:id="95" w:author="vHYIJuUSED@idethz.onmicrosoft.com" w:date="2020-10-16T15:15:00Z">
        <w:r w:rsidR="00FC76D3">
          <w:rPr>
            <w:rFonts w:ascii="Arial" w:eastAsia="Times New Roman" w:hAnsi="Arial" w:cs="Arial"/>
            <w:color w:val="000000"/>
            <w:sz w:val="22"/>
            <w:szCs w:val="22"/>
            <w:lang w:val="de-CH" w:eastAsia="de-DE"/>
          </w:rPr>
          <w:t xml:space="preserve">enutzern verwendet. Deshalb war es wichtig, die Funktion </w:t>
        </w:r>
      </w:ins>
      <w:ins w:id="96" w:author="vHYIJuUSED@idethz.onmicrosoft.com" w:date="2020-10-16T15:17:00Z">
        <w:r w:rsidR="00FC76D3">
          <w:rPr>
            <w:rFonts w:ascii="Arial" w:eastAsia="Times New Roman" w:hAnsi="Arial" w:cs="Arial"/>
            <w:color w:val="000000"/>
            <w:sz w:val="22"/>
            <w:szCs w:val="22"/>
            <w:lang w:val="de-CH" w:eastAsia="de-DE"/>
          </w:rPr>
          <w:t xml:space="preserve">des Access Passes </w:t>
        </w:r>
      </w:ins>
      <w:ins w:id="97" w:author="vHYIJuUSED@idethz.onmicrosoft.com" w:date="2020-10-16T15:15:00Z">
        <w:r w:rsidR="00FC76D3">
          <w:rPr>
            <w:rFonts w:ascii="Arial" w:eastAsia="Times New Roman" w:hAnsi="Arial" w:cs="Arial"/>
            <w:color w:val="000000"/>
            <w:sz w:val="22"/>
            <w:szCs w:val="22"/>
            <w:lang w:val="de-CH" w:eastAsia="de-DE"/>
          </w:rPr>
          <w:t xml:space="preserve">so zu gestalten, dass </w:t>
        </w:r>
      </w:ins>
      <w:ins w:id="98" w:author="vHYIJuUSED@idethz.onmicrosoft.com" w:date="2020-10-16T15:16:00Z">
        <w:r w:rsidR="00FC76D3">
          <w:rPr>
            <w:rFonts w:ascii="Arial" w:eastAsia="Times New Roman" w:hAnsi="Arial" w:cs="Arial"/>
            <w:color w:val="000000"/>
            <w:sz w:val="22"/>
            <w:szCs w:val="22"/>
            <w:lang w:val="de-CH" w:eastAsia="de-DE"/>
          </w:rPr>
          <w:t xml:space="preserve">diese nur von berechtigten Personen gefunden wird. </w:t>
        </w:r>
      </w:ins>
      <w:del w:id="99" w:author="vHYIJuUSED@idethz.onmicrosoft.com" w:date="2020-10-16T15:16:00Z">
        <w:r w:rsidR="00B47ACF" w:rsidRPr="00B47ACF" w:rsidDel="00FC76D3">
          <w:rPr>
            <w:rFonts w:ascii="Arial" w:eastAsia="Times New Roman" w:hAnsi="Arial" w:cs="Arial"/>
            <w:color w:val="000000"/>
            <w:sz w:val="22"/>
            <w:szCs w:val="22"/>
            <w:lang w:val="de-CH" w:eastAsia="de-DE"/>
          </w:rPr>
          <w:delText xml:space="preserve">Da nicht nur </w:delText>
        </w:r>
        <w:commentRangeStart w:id="100"/>
        <w:r w:rsidR="00B47ACF" w:rsidRPr="00B47ACF" w:rsidDel="00FC76D3">
          <w:rPr>
            <w:rFonts w:ascii="Arial" w:eastAsia="Times New Roman" w:hAnsi="Arial" w:cs="Arial"/>
            <w:color w:val="000000"/>
            <w:sz w:val="22"/>
            <w:szCs w:val="22"/>
            <w:lang w:val="de-CH" w:eastAsia="de-DE"/>
          </w:rPr>
          <w:delText xml:space="preserve">Personen </w:delText>
        </w:r>
        <w:commentRangeEnd w:id="100"/>
        <w:r w:rsidDel="00FC76D3">
          <w:rPr>
            <w:rStyle w:val="Kommentarzeichen"/>
          </w:rPr>
          <w:commentReference w:id="100"/>
        </w:r>
      </w:del>
      <w:del w:id="101" w:author="vHYIJuUSED@idethz.onmicrosoft.com" w:date="2020-10-16T15:14:00Z">
        <w:r w:rsidR="00B47ACF" w:rsidRPr="00B47ACF" w:rsidDel="00D87351">
          <w:rPr>
            <w:rFonts w:ascii="Arial" w:eastAsia="Times New Roman" w:hAnsi="Arial" w:cs="Arial"/>
            <w:color w:val="000000"/>
            <w:sz w:val="22"/>
            <w:szCs w:val="22"/>
            <w:lang w:val="de-CH" w:eastAsia="de-DE"/>
          </w:rPr>
          <w:delText xml:space="preserve">von </w:delText>
        </w:r>
      </w:del>
      <w:del w:id="102" w:author="vHYIJuUSED@idethz.onmicrosoft.com" w:date="2020-10-16T15:16:00Z">
        <w:r w:rsidR="00B47ACF" w:rsidRPr="00B47ACF" w:rsidDel="00FC76D3">
          <w:rPr>
            <w:rFonts w:ascii="Arial" w:eastAsia="Times New Roman" w:hAnsi="Arial" w:cs="Arial"/>
            <w:color w:val="000000"/>
            <w:sz w:val="22"/>
            <w:szCs w:val="22"/>
            <w:lang w:val="de-CH" w:eastAsia="de-DE"/>
          </w:rPr>
          <w:delText>der SIHF die App installiert haben, sondern der grösste Teil aussenstehende Benutzer sind, sollte eine Funktion, welche nur für einige wenige Personen bestimmt ist, nicht ausversehen erreichbar sein. Vor allem eine solch heikle wie einen Access Pass. </w:delText>
        </w:r>
      </w:del>
    </w:p>
    <w:p w14:paraId="0F91661E" w14:textId="77777777" w:rsidR="00B47ACF" w:rsidRPr="00B47ACF" w:rsidRDefault="00B47ACF" w:rsidP="00B47ACF">
      <w:pPr>
        <w:rPr>
          <w:rFonts w:ascii="Times New Roman" w:eastAsia="Times New Roman" w:hAnsi="Times New Roman" w:cs="Times New Roman"/>
          <w:lang w:val="de-CH" w:eastAsia="de-DE"/>
        </w:rPr>
      </w:pPr>
    </w:p>
    <w:p w14:paraId="58073625"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Lösung</w:t>
      </w:r>
    </w:p>
    <w:p w14:paraId="27B51634" w14:textId="77777777" w:rsidR="00B47ACF" w:rsidRDefault="00B47ACF" w:rsidP="00B47ACF">
      <w:pPr>
        <w:rPr>
          <w:ins w:id="103" w:author="vHYIJuUSED@idethz.onmicrosoft.com" w:date="2020-10-16T15:17: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Damit man den Access Pass freischalten kann, muss man einen Code in der regulären Suchleiste eingeben, in der normalerweise nach Ligen oder Clubs gesucht wird. Nur mit dem richtigen Code wird ein Suchvorschlag angezeigt, welcher Zugang zum neu freigeschalteten </w:t>
      </w:r>
      <w:commentRangeStart w:id="104"/>
      <w:proofErr w:type="spellStart"/>
      <w:r w:rsidRPr="00B47ACF">
        <w:rPr>
          <w:rFonts w:ascii="Arial" w:eastAsia="Times New Roman" w:hAnsi="Arial" w:cs="Arial"/>
          <w:color w:val="000000"/>
          <w:sz w:val="22"/>
          <w:szCs w:val="22"/>
          <w:lang w:val="de-CH" w:eastAsia="de-DE"/>
        </w:rPr>
        <w:t>Tap</w:t>
      </w:r>
      <w:proofErr w:type="spellEnd"/>
      <w:r w:rsidRPr="00B47ACF">
        <w:rPr>
          <w:rFonts w:ascii="Arial" w:eastAsia="Times New Roman" w:hAnsi="Arial" w:cs="Arial"/>
          <w:color w:val="000000"/>
          <w:sz w:val="22"/>
          <w:szCs w:val="22"/>
          <w:lang w:val="de-CH" w:eastAsia="de-DE"/>
        </w:rPr>
        <w:t xml:space="preserve"> </w:t>
      </w:r>
      <w:commentRangeEnd w:id="104"/>
      <w:r w:rsidR="00FC76D3">
        <w:rPr>
          <w:rStyle w:val="Kommentarzeichen"/>
        </w:rPr>
        <w:commentReference w:id="104"/>
      </w:r>
      <w:r w:rsidRPr="00B47ACF">
        <w:rPr>
          <w:rFonts w:ascii="Arial" w:eastAsia="Times New Roman" w:hAnsi="Arial" w:cs="Arial"/>
          <w:color w:val="000000"/>
          <w:sz w:val="22"/>
          <w:szCs w:val="22"/>
          <w:lang w:val="de-CH" w:eastAsia="de-DE"/>
        </w:rPr>
        <w:t xml:space="preserve">Zugang bietet. Somit können sich keine </w:t>
      </w:r>
      <w:del w:id="105" w:author="vHYIJuUSED@idethz.onmicrosoft.com" w:date="2020-10-16T15:18:00Z">
        <w:r w:rsidRPr="00B47ACF" w:rsidDel="00FC76D3">
          <w:rPr>
            <w:rFonts w:ascii="Arial" w:eastAsia="Times New Roman" w:hAnsi="Arial" w:cs="Arial"/>
            <w:color w:val="000000"/>
            <w:sz w:val="22"/>
            <w:szCs w:val="22"/>
            <w:lang w:val="de-CH" w:eastAsia="de-DE"/>
          </w:rPr>
          <w:delText xml:space="preserve">aussenstehende </w:delText>
        </w:r>
      </w:del>
      <w:ins w:id="106" w:author="vHYIJuUSED@idethz.onmicrosoft.com" w:date="2020-10-16T15:18:00Z">
        <w:r w:rsidR="00FC76D3">
          <w:rPr>
            <w:rFonts w:ascii="Arial" w:eastAsia="Times New Roman" w:hAnsi="Arial" w:cs="Arial"/>
            <w:color w:val="000000"/>
            <w:sz w:val="22"/>
            <w:szCs w:val="22"/>
            <w:lang w:val="de-CH" w:eastAsia="de-DE"/>
          </w:rPr>
          <w:t>externen</w:t>
        </w:r>
        <w:r w:rsidR="00FC76D3" w:rsidRPr="00B47ACF">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 xml:space="preserve">Benutzer in die Erweiterungen verirren. </w:t>
      </w:r>
      <w:commentRangeStart w:id="107"/>
      <w:r w:rsidRPr="00B47ACF">
        <w:rPr>
          <w:rFonts w:ascii="Arial" w:eastAsia="Times New Roman" w:hAnsi="Arial" w:cs="Arial"/>
          <w:color w:val="000000"/>
          <w:sz w:val="22"/>
          <w:szCs w:val="22"/>
          <w:lang w:val="de-CH" w:eastAsia="de-DE"/>
        </w:rPr>
        <w:t xml:space="preserve">Das </w:t>
      </w:r>
      <w:ins w:id="108" w:author="vHYIJuUSED@idethz.onmicrosoft.com" w:date="2020-10-16T15:18:00Z">
        <w:r w:rsidR="00FC76D3">
          <w:rPr>
            <w:rFonts w:ascii="Arial" w:eastAsia="Times New Roman" w:hAnsi="Arial" w:cs="Arial"/>
            <w:color w:val="000000"/>
            <w:sz w:val="22"/>
            <w:szCs w:val="22"/>
            <w:lang w:val="de-CH" w:eastAsia="de-DE"/>
          </w:rPr>
          <w:t>f</w:t>
        </w:r>
      </w:ins>
      <w:del w:id="109" w:author="vHYIJuUSED@idethz.onmicrosoft.com" w:date="2020-10-16T15:18:00Z">
        <w:r w:rsidRPr="00B47ACF" w:rsidDel="00FC76D3">
          <w:rPr>
            <w:rFonts w:ascii="Arial" w:eastAsia="Times New Roman" w:hAnsi="Arial" w:cs="Arial"/>
            <w:color w:val="000000"/>
            <w:sz w:val="22"/>
            <w:szCs w:val="22"/>
            <w:lang w:val="de-CH" w:eastAsia="de-DE"/>
          </w:rPr>
          <w:delText>F</w:delText>
        </w:r>
      </w:del>
      <w:r w:rsidRPr="00B47ACF">
        <w:rPr>
          <w:rFonts w:ascii="Arial" w:eastAsia="Times New Roman" w:hAnsi="Arial" w:cs="Arial"/>
          <w:color w:val="000000"/>
          <w:sz w:val="22"/>
          <w:szCs w:val="22"/>
          <w:lang w:val="de-CH" w:eastAsia="de-DE"/>
        </w:rPr>
        <w:t xml:space="preserve">unktioniert ähnlich wie ein </w:t>
      </w:r>
      <w:proofErr w:type="spellStart"/>
      <w:r w:rsidRPr="00B47ACF">
        <w:rPr>
          <w:rFonts w:ascii="Arial" w:eastAsia="Times New Roman" w:hAnsi="Arial" w:cs="Arial"/>
          <w:color w:val="000000"/>
          <w:sz w:val="22"/>
          <w:szCs w:val="22"/>
          <w:lang w:val="de-CH" w:eastAsia="de-DE"/>
        </w:rPr>
        <w:t>Easter</w:t>
      </w:r>
      <w:proofErr w:type="spellEnd"/>
      <w:r w:rsidRPr="00B47ACF">
        <w:rPr>
          <w:rFonts w:ascii="Arial" w:eastAsia="Times New Roman" w:hAnsi="Arial" w:cs="Arial"/>
          <w:color w:val="000000"/>
          <w:sz w:val="22"/>
          <w:szCs w:val="22"/>
          <w:lang w:val="de-CH" w:eastAsia="de-DE"/>
        </w:rPr>
        <w:t xml:space="preserve"> Egg oder einen Cheat Code in einem Spiel, welcher weitere Funktionen freischaltet. </w:t>
      </w:r>
      <w:commentRangeEnd w:id="107"/>
      <w:r w:rsidR="00FC76D3">
        <w:rPr>
          <w:rStyle w:val="Kommentarzeichen"/>
        </w:rPr>
        <w:commentReference w:id="107"/>
      </w:r>
    </w:p>
    <w:p w14:paraId="69218222" w14:textId="77777777" w:rsidR="00FC76D3" w:rsidRPr="00B47ACF" w:rsidRDefault="00FC76D3" w:rsidP="00B47ACF">
      <w:pPr>
        <w:rPr>
          <w:rFonts w:ascii="Times New Roman" w:eastAsia="Times New Roman" w:hAnsi="Times New Roman" w:cs="Times New Roman"/>
          <w:lang w:val="de-CH" w:eastAsia="de-DE"/>
        </w:rPr>
      </w:pPr>
    </w:p>
    <w:p w14:paraId="458A49DD"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Spezielle Punkte</w:t>
      </w:r>
    </w:p>
    <w:p w14:paraId="65407242"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Um die Sicherheit nochmals zu erhöhen, wurde ein Datumstempel erstellt, welcher immer das aktuelle Datum anzeigt. Das verhindert</w:t>
      </w:r>
      <w:ins w:id="110" w:author="vHYIJuUSED@idethz.onmicrosoft.com" w:date="2020-10-16T15:19:00Z">
        <w:r w:rsidR="00FC76D3">
          <w:rPr>
            <w:rFonts w:ascii="Arial" w:eastAsia="Times New Roman" w:hAnsi="Arial" w:cs="Arial"/>
            <w:color w:val="000000"/>
            <w:sz w:val="22"/>
            <w:szCs w:val="22"/>
            <w:lang w:val="de-CH" w:eastAsia="de-DE"/>
          </w:rPr>
          <w:t xml:space="preserve"> </w:t>
        </w:r>
      </w:ins>
      <w:del w:id="111" w:author="vHYIJuUSED@idethz.onmicrosoft.com" w:date="2020-10-16T15:19:00Z">
        <w:r w:rsidRPr="00B47ACF" w:rsidDel="00FC76D3">
          <w:rPr>
            <w:rFonts w:ascii="Arial" w:eastAsia="Times New Roman" w:hAnsi="Arial" w:cs="Arial"/>
            <w:color w:val="000000"/>
            <w:sz w:val="22"/>
            <w:szCs w:val="22"/>
            <w:lang w:val="de-CH" w:eastAsia="de-DE"/>
          </w:rPr>
          <w:delText>, dass man nicht einen eigenen in kurzer Zeit fälschen</w:delText>
        </w:r>
      </w:del>
      <w:ins w:id="112" w:author="vHYIJuUSED@idethz.onmicrosoft.com" w:date="2020-10-16T15:19:00Z">
        <w:r w:rsidR="00FC76D3">
          <w:rPr>
            <w:rFonts w:ascii="Arial" w:eastAsia="Times New Roman" w:hAnsi="Arial" w:cs="Arial"/>
            <w:color w:val="000000"/>
            <w:sz w:val="22"/>
            <w:szCs w:val="22"/>
            <w:lang w:val="de-CH" w:eastAsia="de-DE"/>
          </w:rPr>
          <w:t>Fälschungen und den Gebrauch von</w:t>
        </w:r>
      </w:ins>
      <w:ins w:id="113" w:author="vHYIJuUSED@idethz.onmicrosoft.com" w:date="2020-10-16T15:20:00Z">
        <w:r w:rsidR="00FC76D3">
          <w:rPr>
            <w:rFonts w:ascii="Arial" w:eastAsia="Times New Roman" w:hAnsi="Arial" w:cs="Arial"/>
            <w:color w:val="000000"/>
            <w:sz w:val="22"/>
            <w:szCs w:val="22"/>
            <w:lang w:val="de-CH" w:eastAsia="de-DE"/>
          </w:rPr>
          <w:t xml:space="preserve"> ungültigen Access Passes</w:t>
        </w:r>
      </w:ins>
      <w:del w:id="114" w:author="vHYIJuUSED@idethz.onmicrosoft.com" w:date="2020-10-16T15:20:00Z">
        <w:r w:rsidRPr="00B47ACF" w:rsidDel="00FC76D3">
          <w:rPr>
            <w:rFonts w:ascii="Arial" w:eastAsia="Times New Roman" w:hAnsi="Arial" w:cs="Arial"/>
            <w:color w:val="000000"/>
            <w:sz w:val="22"/>
            <w:szCs w:val="22"/>
            <w:lang w:val="de-CH" w:eastAsia="de-DE"/>
          </w:rPr>
          <w:delText xml:space="preserve"> kann oder einen alten braucht, der nicht mehr gültig ist</w:delText>
        </w:r>
      </w:del>
      <w:r w:rsidRPr="00B47ACF">
        <w:rPr>
          <w:rFonts w:ascii="Arial" w:eastAsia="Times New Roman" w:hAnsi="Arial" w:cs="Arial"/>
          <w:color w:val="000000"/>
          <w:sz w:val="22"/>
          <w:szCs w:val="22"/>
          <w:lang w:val="de-CH" w:eastAsia="de-DE"/>
        </w:rPr>
        <w:t>. </w:t>
      </w:r>
    </w:p>
    <w:p w14:paraId="746C390C" w14:textId="77777777" w:rsidR="00B47ACF" w:rsidRPr="00B47ACF" w:rsidRDefault="00B47ACF" w:rsidP="00B47ACF">
      <w:pPr>
        <w:rPr>
          <w:rFonts w:ascii="Times New Roman" w:eastAsia="Times New Roman" w:hAnsi="Times New Roman" w:cs="Times New Roman"/>
          <w:lang w:val="de-CH" w:eastAsia="de-DE"/>
        </w:rPr>
      </w:pPr>
    </w:p>
    <w:p w14:paraId="76D570DA"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b/>
          <w:bCs/>
          <w:color w:val="454444"/>
          <w:sz w:val="38"/>
          <w:szCs w:val="38"/>
          <w:lang w:val="de-CH" w:eastAsia="de-DE"/>
        </w:rPr>
        <w:t>Ergebnis</w:t>
      </w:r>
    </w:p>
    <w:p w14:paraId="75573FD2"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XX</w:t>
      </w:r>
    </w:p>
    <w:p w14:paraId="2F385965"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p>
    <w:p w14:paraId="1FCA4625"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proofErr w:type="spellStart"/>
      <w:r w:rsidRPr="00B47ACF">
        <w:rPr>
          <w:rFonts w:ascii="Arial" w:eastAsia="Times New Roman" w:hAnsi="Arial" w:cs="Arial"/>
          <w:b/>
          <w:bCs/>
          <w:color w:val="454444"/>
          <w:kern w:val="36"/>
          <w:sz w:val="72"/>
          <w:szCs w:val="72"/>
          <w:lang w:val="de-CH" w:eastAsia="de-DE"/>
        </w:rPr>
        <w:t>Seenachtsfest</w:t>
      </w:r>
      <w:proofErr w:type="spellEnd"/>
    </w:p>
    <w:p w14:paraId="2DF1B3BD"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Feiern bis der Morgen kommt.</w:t>
      </w:r>
    </w:p>
    <w:p w14:paraId="2C891947" w14:textId="77777777" w:rsidR="00B47ACF" w:rsidRPr="00B47ACF" w:rsidRDefault="00B47ACF" w:rsidP="00B47ACF">
      <w:pPr>
        <w:rPr>
          <w:rFonts w:ascii="Times New Roman" w:eastAsia="Times New Roman" w:hAnsi="Times New Roman" w:cs="Times New Roman"/>
          <w:lang w:val="de-CH" w:eastAsia="de-DE"/>
        </w:rPr>
      </w:pPr>
    </w:p>
    <w:p w14:paraId="229B7470"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Bühne frei fürs Seenachtfest Rapperswil-Jona. Mit einem </w:t>
      </w:r>
      <w:del w:id="115" w:author="vHYIJuUSED@idethz.onmicrosoft.com" w:date="2020-10-16T15:20:00Z">
        <w:r w:rsidRPr="00B47ACF" w:rsidDel="00FC76D3">
          <w:rPr>
            <w:rFonts w:ascii="Arial" w:eastAsia="Times New Roman" w:hAnsi="Arial" w:cs="Arial"/>
            <w:color w:val="000000"/>
            <w:sz w:val="22"/>
            <w:szCs w:val="22"/>
            <w:lang w:val="de-CH" w:eastAsia="de-DE"/>
          </w:rPr>
          <w:delText>Komplett</w:delText>
        </w:r>
      </w:del>
      <w:ins w:id="116" w:author="vHYIJuUSED@idethz.onmicrosoft.com" w:date="2020-10-16T15:20:00Z">
        <w:r w:rsidR="00FC76D3" w:rsidRPr="00B47ACF">
          <w:rPr>
            <w:rFonts w:ascii="Arial" w:eastAsia="Times New Roman" w:hAnsi="Arial" w:cs="Arial"/>
            <w:color w:val="000000"/>
            <w:sz w:val="22"/>
            <w:szCs w:val="22"/>
            <w:lang w:val="de-CH" w:eastAsia="de-DE"/>
          </w:rPr>
          <w:t>komplett</w:t>
        </w:r>
      </w:ins>
      <w:r w:rsidRPr="00B47ACF">
        <w:rPr>
          <w:rFonts w:ascii="Arial" w:eastAsia="Times New Roman" w:hAnsi="Arial" w:cs="Arial"/>
          <w:color w:val="000000"/>
          <w:sz w:val="22"/>
          <w:szCs w:val="22"/>
          <w:lang w:val="de-CH" w:eastAsia="de-DE"/>
        </w:rPr>
        <w:t xml:space="preserve"> neuen Auftritt </w:t>
      </w:r>
      <w:del w:id="117" w:author="vHYIJuUSED@idethz.onmicrosoft.com" w:date="2020-10-16T15:20:00Z">
        <w:r w:rsidRPr="00B47ACF" w:rsidDel="00FC76D3">
          <w:rPr>
            <w:rFonts w:ascii="Arial" w:eastAsia="Times New Roman" w:hAnsi="Arial" w:cs="Arial"/>
            <w:color w:val="000000"/>
            <w:sz w:val="22"/>
            <w:szCs w:val="22"/>
            <w:lang w:val="de-CH" w:eastAsia="de-DE"/>
          </w:rPr>
          <w:delText xml:space="preserve">gehts </w:delText>
        </w:r>
      </w:del>
      <w:r w:rsidRPr="00B47ACF">
        <w:rPr>
          <w:rFonts w:ascii="Arial" w:eastAsia="Times New Roman" w:hAnsi="Arial" w:cs="Arial"/>
          <w:color w:val="000000"/>
          <w:sz w:val="22"/>
          <w:szCs w:val="22"/>
          <w:lang w:val="de-CH" w:eastAsia="de-DE"/>
        </w:rPr>
        <w:t>in die neue Runde.</w:t>
      </w:r>
    </w:p>
    <w:p w14:paraId="40CEB6A4" w14:textId="77777777" w:rsidR="00B47ACF" w:rsidRPr="00B47ACF" w:rsidRDefault="00B47ACF" w:rsidP="00B47ACF">
      <w:pPr>
        <w:spacing w:after="240"/>
        <w:rPr>
          <w:rFonts w:ascii="Times New Roman" w:eastAsia="Times New Roman" w:hAnsi="Times New Roman" w:cs="Times New Roman"/>
          <w:lang w:val="de-CH" w:eastAsia="de-DE"/>
        </w:rPr>
      </w:pPr>
    </w:p>
    <w:p w14:paraId="55419622"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Leistungen</w:t>
      </w:r>
    </w:p>
    <w:p w14:paraId="5029670C" w14:textId="77777777" w:rsidR="00B47ACF" w:rsidRPr="00B47ACF" w:rsidRDefault="00B47ACF" w:rsidP="00B47ACF">
      <w:pPr>
        <w:numPr>
          <w:ilvl w:val="0"/>
          <w:numId w:val="7"/>
        </w:numPr>
        <w:spacing w:before="240"/>
        <w:textAlignment w:val="baseline"/>
        <w:rPr>
          <w:rFonts w:ascii="Arial" w:eastAsia="Times New Roman" w:hAnsi="Arial" w:cs="Arial"/>
          <w:color w:val="4D4D4D"/>
          <w:sz w:val="22"/>
          <w:szCs w:val="22"/>
          <w:lang w:val="de-CH" w:eastAsia="de-DE"/>
        </w:rPr>
      </w:pPr>
      <w:proofErr w:type="spellStart"/>
      <w:r w:rsidRPr="00B47ACF">
        <w:rPr>
          <w:rFonts w:ascii="Arial" w:eastAsia="Times New Roman" w:hAnsi="Arial" w:cs="Arial"/>
          <w:color w:val="4D4D4D"/>
          <w:sz w:val="22"/>
          <w:szCs w:val="22"/>
          <w:lang w:val="de-CH" w:eastAsia="de-DE"/>
        </w:rPr>
        <w:t>Rebranding</w:t>
      </w:r>
      <w:proofErr w:type="spellEnd"/>
    </w:p>
    <w:p w14:paraId="5F632940" w14:textId="77777777" w:rsidR="00B47ACF" w:rsidRPr="00B47ACF" w:rsidRDefault="00B47ACF" w:rsidP="00B47ACF">
      <w:pPr>
        <w:numPr>
          <w:ilvl w:val="0"/>
          <w:numId w:val="7"/>
        </w:numPr>
        <w:textAlignment w:val="baseline"/>
        <w:rPr>
          <w:rFonts w:ascii="Arial" w:eastAsia="Times New Roman" w:hAnsi="Arial" w:cs="Arial"/>
          <w:color w:val="4D4D4D"/>
          <w:sz w:val="22"/>
          <w:szCs w:val="22"/>
          <w:lang w:val="de-CH" w:eastAsia="de-DE"/>
        </w:rPr>
      </w:pPr>
      <w:proofErr w:type="spellStart"/>
      <w:r w:rsidRPr="00B47ACF">
        <w:rPr>
          <w:rFonts w:ascii="Arial" w:eastAsia="Times New Roman" w:hAnsi="Arial" w:cs="Arial"/>
          <w:color w:val="4D4D4D"/>
          <w:sz w:val="22"/>
          <w:szCs w:val="22"/>
          <w:lang w:val="de-CH" w:eastAsia="de-DE"/>
        </w:rPr>
        <w:t>Keyvisual</w:t>
      </w:r>
      <w:proofErr w:type="spellEnd"/>
    </w:p>
    <w:p w14:paraId="7A3259AF" w14:textId="77777777" w:rsidR="00B47ACF" w:rsidRPr="00B47ACF" w:rsidRDefault="00B47ACF" w:rsidP="00B47ACF">
      <w:pPr>
        <w:numPr>
          <w:ilvl w:val="0"/>
          <w:numId w:val="7"/>
        </w:numPr>
        <w:spacing w:after="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Kommunikationsmassnahmen</w:t>
      </w:r>
    </w:p>
    <w:p w14:paraId="78A77BD1" w14:textId="77777777" w:rsidR="00B47ACF" w:rsidRPr="00B47ACF" w:rsidRDefault="00B47ACF" w:rsidP="00B47ACF">
      <w:pPr>
        <w:rPr>
          <w:rFonts w:ascii="Times New Roman" w:eastAsia="Times New Roman" w:hAnsi="Times New Roman" w:cs="Times New Roman"/>
          <w:lang w:val="de-CH" w:eastAsia="de-DE"/>
        </w:rPr>
      </w:pPr>
    </w:p>
    <w:p w14:paraId="4C45FAD5"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Services</w:t>
      </w:r>
    </w:p>
    <w:p w14:paraId="33B4AB99" w14:textId="77777777" w:rsidR="00B47ACF" w:rsidRPr="00B47ACF" w:rsidRDefault="00B47ACF" w:rsidP="00B47ACF">
      <w:pPr>
        <w:numPr>
          <w:ilvl w:val="0"/>
          <w:numId w:val="8"/>
        </w:numPr>
        <w:spacing w:before="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Konzeption</w:t>
      </w:r>
    </w:p>
    <w:p w14:paraId="3527EDD7" w14:textId="77777777" w:rsidR="00B47ACF" w:rsidRPr="00B47ACF" w:rsidRDefault="00B47ACF" w:rsidP="00B47ACF">
      <w:pPr>
        <w:numPr>
          <w:ilvl w:val="0"/>
          <w:numId w:val="8"/>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Administratives</w:t>
      </w:r>
    </w:p>
    <w:p w14:paraId="57DC221A" w14:textId="77777777" w:rsidR="00B47ACF" w:rsidRPr="00B47ACF" w:rsidRDefault="00B47ACF" w:rsidP="00B47ACF">
      <w:pPr>
        <w:numPr>
          <w:ilvl w:val="0"/>
          <w:numId w:val="8"/>
        </w:numPr>
        <w:spacing w:after="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User Interface</w:t>
      </w:r>
    </w:p>
    <w:p w14:paraId="331526D9" w14:textId="77777777" w:rsidR="00B47ACF" w:rsidRPr="00B47ACF" w:rsidRDefault="00B47ACF" w:rsidP="00B47ACF">
      <w:pPr>
        <w:spacing w:before="280" w:after="80"/>
        <w:outlineLvl w:val="3"/>
        <w:rPr>
          <w:rFonts w:ascii="Times New Roman" w:eastAsia="Times New Roman" w:hAnsi="Times New Roman" w:cs="Times New Roman"/>
          <w:b/>
          <w:bCs/>
          <w:lang w:val="de-CH" w:eastAsia="de-DE"/>
        </w:rPr>
      </w:pPr>
      <w:r w:rsidRPr="00B47ACF">
        <w:rPr>
          <w:rFonts w:ascii="Arial" w:eastAsia="Times New Roman" w:hAnsi="Arial" w:cs="Arial"/>
          <w:color w:val="666666"/>
          <w:lang w:val="de-CH" w:eastAsia="de-DE"/>
        </w:rPr>
        <w:t xml:space="preserve">Agentur: </w:t>
      </w:r>
      <w:proofErr w:type="spellStart"/>
      <w:r w:rsidRPr="00B47ACF">
        <w:rPr>
          <w:rFonts w:ascii="Arial" w:eastAsia="Times New Roman" w:hAnsi="Arial" w:cs="Arial"/>
          <w:color w:val="666666"/>
          <w:lang w:val="de-CH" w:eastAsia="de-DE"/>
        </w:rPr>
        <w:t>mediasign</w:t>
      </w:r>
      <w:proofErr w:type="spellEnd"/>
      <w:r w:rsidRPr="00B47ACF">
        <w:rPr>
          <w:rFonts w:ascii="Arial" w:eastAsia="Times New Roman" w:hAnsi="Arial" w:cs="Arial"/>
          <w:color w:val="666666"/>
          <w:lang w:val="de-CH" w:eastAsia="de-DE"/>
        </w:rPr>
        <w:t xml:space="preserve"> AG, 2018</w:t>
      </w:r>
    </w:p>
    <w:p w14:paraId="4D801FC8" w14:textId="77777777" w:rsidR="00B47ACF" w:rsidRPr="00B47ACF" w:rsidRDefault="00B47ACF" w:rsidP="00B47ACF">
      <w:pPr>
        <w:spacing w:after="240"/>
        <w:rPr>
          <w:rFonts w:ascii="Times New Roman" w:eastAsia="Times New Roman" w:hAnsi="Times New Roman" w:cs="Times New Roman"/>
          <w:lang w:val="de-CH" w:eastAsia="de-DE"/>
        </w:rPr>
      </w:pPr>
    </w:p>
    <w:p w14:paraId="47502A66"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Ausgangslage</w:t>
      </w:r>
    </w:p>
    <w:p w14:paraId="697776B9" w14:textId="77777777" w:rsidR="00B47ACF" w:rsidRDefault="00B47ACF" w:rsidP="00B47ACF">
      <w:pPr>
        <w:rPr>
          <w:ins w:id="118" w:author="vHYIJuUSED@idethz.onmicrosoft.com" w:date="2020-10-16T15:20: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Das Seenachtfest, welches alle 3 Jahre in Rapperswil-Jona stattfindet, sollte ein komplett neues </w:t>
      </w:r>
      <w:proofErr w:type="spellStart"/>
      <w:r w:rsidRPr="00B47ACF">
        <w:rPr>
          <w:rFonts w:ascii="Arial" w:eastAsia="Times New Roman" w:hAnsi="Arial" w:cs="Arial"/>
          <w:color w:val="000000"/>
          <w:sz w:val="22"/>
          <w:szCs w:val="22"/>
          <w:lang w:val="de-CH" w:eastAsia="de-DE"/>
        </w:rPr>
        <w:t>Rebranding</w:t>
      </w:r>
      <w:proofErr w:type="spellEnd"/>
      <w:r w:rsidRPr="00B47ACF">
        <w:rPr>
          <w:rFonts w:ascii="Arial" w:eastAsia="Times New Roman" w:hAnsi="Arial" w:cs="Arial"/>
          <w:color w:val="000000"/>
          <w:sz w:val="22"/>
          <w:szCs w:val="22"/>
          <w:lang w:val="de-CH" w:eastAsia="de-DE"/>
        </w:rPr>
        <w:t xml:space="preserve"> mit allen </w:t>
      </w:r>
      <w:commentRangeStart w:id="119"/>
      <w:r w:rsidRPr="00B47ACF">
        <w:rPr>
          <w:rFonts w:ascii="Arial" w:eastAsia="Times New Roman" w:hAnsi="Arial" w:cs="Arial"/>
          <w:color w:val="000000"/>
          <w:sz w:val="22"/>
          <w:szCs w:val="22"/>
          <w:lang w:val="de-CH" w:eastAsia="de-DE"/>
        </w:rPr>
        <w:t xml:space="preserve">Kommunikationsmassnahmen </w:t>
      </w:r>
      <w:commentRangeEnd w:id="119"/>
      <w:r w:rsidR="00FC76D3">
        <w:rPr>
          <w:rStyle w:val="Kommentarzeichen"/>
        </w:rPr>
        <w:commentReference w:id="119"/>
      </w:r>
      <w:r w:rsidRPr="00B47ACF">
        <w:rPr>
          <w:rFonts w:ascii="Arial" w:eastAsia="Times New Roman" w:hAnsi="Arial" w:cs="Arial"/>
          <w:color w:val="000000"/>
          <w:sz w:val="22"/>
          <w:szCs w:val="22"/>
          <w:lang w:val="de-CH" w:eastAsia="de-DE"/>
        </w:rPr>
        <w:t>in Print und Online bekommen.</w:t>
      </w:r>
    </w:p>
    <w:p w14:paraId="27129816" w14:textId="77777777" w:rsidR="00FC76D3" w:rsidRPr="00B47ACF" w:rsidRDefault="00FC76D3" w:rsidP="00B47ACF">
      <w:pPr>
        <w:rPr>
          <w:rFonts w:ascii="Times New Roman" w:eastAsia="Times New Roman" w:hAnsi="Times New Roman" w:cs="Times New Roman"/>
          <w:lang w:val="de-CH" w:eastAsia="de-DE"/>
        </w:rPr>
      </w:pPr>
    </w:p>
    <w:p w14:paraId="0F6147A8"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Ziel</w:t>
      </w:r>
    </w:p>
    <w:p w14:paraId="2206AC55" w14:textId="77777777" w:rsidR="00B47ACF" w:rsidDel="00FC76D3" w:rsidRDefault="00B47ACF" w:rsidP="00B47ACF">
      <w:pPr>
        <w:rPr>
          <w:del w:id="120" w:author="vHYIJuUSED@idethz.onmicrosoft.com" w:date="2020-10-16T15:24: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Das Seenachtfest möchte </w:t>
      </w:r>
      <w:del w:id="121" w:author="vHYIJuUSED@idethz.onmicrosoft.com" w:date="2020-10-16T15:22:00Z">
        <w:r w:rsidRPr="00B47ACF" w:rsidDel="00FC76D3">
          <w:rPr>
            <w:rFonts w:ascii="Arial" w:eastAsia="Times New Roman" w:hAnsi="Arial" w:cs="Arial"/>
            <w:color w:val="000000"/>
            <w:sz w:val="22"/>
            <w:szCs w:val="22"/>
            <w:lang w:val="de-CH" w:eastAsia="de-DE"/>
          </w:rPr>
          <w:delText xml:space="preserve">besser </w:delText>
        </w:r>
      </w:del>
      <w:ins w:id="122" w:author="vHYIJuUSED@idethz.onmicrosoft.com" w:date="2020-10-16T15:22:00Z">
        <w:r w:rsidR="00FC76D3">
          <w:rPr>
            <w:rFonts w:ascii="Arial" w:eastAsia="Times New Roman" w:hAnsi="Arial" w:cs="Arial"/>
            <w:color w:val="000000"/>
            <w:sz w:val="22"/>
            <w:szCs w:val="22"/>
            <w:lang w:val="de-CH" w:eastAsia="de-DE"/>
          </w:rPr>
          <w:t xml:space="preserve">eine höhere </w:t>
        </w:r>
      </w:ins>
      <w:ins w:id="123" w:author="vHYIJuUSED@idethz.onmicrosoft.com" w:date="2020-10-16T15:24:00Z">
        <w:r w:rsidR="00FC76D3">
          <w:rPr>
            <w:rFonts w:ascii="Arial" w:eastAsia="Times New Roman" w:hAnsi="Arial" w:cs="Arial"/>
            <w:color w:val="000000"/>
            <w:sz w:val="22"/>
            <w:szCs w:val="22"/>
            <w:lang w:val="de-CH" w:eastAsia="de-DE"/>
          </w:rPr>
          <w:t>Aufmerksamkeit</w:t>
        </w:r>
      </w:ins>
      <w:ins w:id="124" w:author="vHYIJuUSED@idethz.onmicrosoft.com" w:date="2020-10-16T15:22:00Z">
        <w:r w:rsidR="00FC76D3">
          <w:rPr>
            <w:rFonts w:ascii="Arial" w:eastAsia="Times New Roman" w:hAnsi="Arial" w:cs="Arial"/>
            <w:color w:val="000000"/>
            <w:sz w:val="22"/>
            <w:szCs w:val="22"/>
            <w:lang w:val="de-CH" w:eastAsia="de-DE"/>
          </w:rPr>
          <w:t xml:space="preserve"> erhalten und als ernstzunehmendes Festival</w:t>
        </w:r>
      </w:ins>
      <w:ins w:id="125" w:author="vHYIJuUSED@idethz.onmicrosoft.com" w:date="2020-10-16T15:24:00Z">
        <w:r w:rsidR="00FC76D3">
          <w:rPr>
            <w:rFonts w:ascii="Arial" w:eastAsia="Times New Roman" w:hAnsi="Arial" w:cs="Arial"/>
            <w:color w:val="000000"/>
            <w:sz w:val="22"/>
            <w:szCs w:val="22"/>
            <w:lang w:val="de-CH" w:eastAsia="de-DE"/>
          </w:rPr>
          <w:t xml:space="preserve"> </w:t>
        </w:r>
      </w:ins>
      <w:r w:rsidRPr="00B47ACF">
        <w:rPr>
          <w:rFonts w:ascii="Arial" w:eastAsia="Times New Roman" w:hAnsi="Arial" w:cs="Arial"/>
          <w:color w:val="000000"/>
          <w:sz w:val="22"/>
          <w:szCs w:val="22"/>
          <w:lang w:val="de-CH" w:eastAsia="de-DE"/>
        </w:rPr>
        <w:t>wahrgenommen werden</w:t>
      </w:r>
      <w:ins w:id="126" w:author="vHYIJuUSED@idethz.onmicrosoft.com" w:date="2020-10-16T15:24:00Z">
        <w:r w:rsidR="00FC76D3">
          <w:rPr>
            <w:rFonts w:ascii="Arial" w:eastAsia="Times New Roman" w:hAnsi="Arial" w:cs="Arial"/>
            <w:color w:val="000000"/>
            <w:sz w:val="22"/>
            <w:szCs w:val="22"/>
            <w:lang w:val="de-CH" w:eastAsia="de-DE"/>
          </w:rPr>
          <w:t>.</w:t>
        </w:r>
      </w:ins>
      <w:del w:id="127" w:author="vHYIJuUSED@idethz.onmicrosoft.com" w:date="2020-10-16T15:23:00Z">
        <w:r w:rsidRPr="00B47ACF" w:rsidDel="00FC76D3">
          <w:rPr>
            <w:rFonts w:ascii="Arial" w:eastAsia="Times New Roman" w:hAnsi="Arial" w:cs="Arial"/>
            <w:color w:val="000000"/>
            <w:sz w:val="22"/>
            <w:szCs w:val="22"/>
            <w:lang w:val="de-CH" w:eastAsia="de-DE"/>
          </w:rPr>
          <w:delText xml:space="preserve"> </w:delText>
        </w:r>
      </w:del>
      <w:del w:id="128" w:author="vHYIJuUSED@idethz.onmicrosoft.com" w:date="2020-10-16T15:22:00Z">
        <w:r w:rsidRPr="00B47ACF" w:rsidDel="00FC76D3">
          <w:rPr>
            <w:rFonts w:ascii="Arial" w:eastAsia="Times New Roman" w:hAnsi="Arial" w:cs="Arial"/>
            <w:color w:val="000000"/>
            <w:sz w:val="22"/>
            <w:szCs w:val="22"/>
            <w:lang w:val="de-CH" w:eastAsia="de-DE"/>
          </w:rPr>
          <w:delText xml:space="preserve">und </w:delText>
        </w:r>
        <w:commentRangeStart w:id="129"/>
        <w:r w:rsidRPr="00B47ACF" w:rsidDel="00FC76D3">
          <w:rPr>
            <w:rFonts w:ascii="Arial" w:eastAsia="Times New Roman" w:hAnsi="Arial" w:cs="Arial"/>
            <w:color w:val="000000"/>
            <w:sz w:val="22"/>
            <w:szCs w:val="22"/>
            <w:lang w:val="de-CH" w:eastAsia="de-DE"/>
          </w:rPr>
          <w:delText>mehr die Ausstrahlung wie  ein Festival haben als wie ein Kinderevent</w:delText>
        </w:r>
        <w:commentRangeEnd w:id="129"/>
        <w:r w:rsidR="00FC76D3" w:rsidDel="00FC76D3">
          <w:rPr>
            <w:rStyle w:val="Kommentarzeichen"/>
          </w:rPr>
          <w:commentReference w:id="129"/>
        </w:r>
      </w:del>
      <w:del w:id="130" w:author="vHYIJuUSED@idethz.onmicrosoft.com" w:date="2020-10-16T15:23:00Z">
        <w:r w:rsidRPr="00B47ACF" w:rsidDel="00FC76D3">
          <w:rPr>
            <w:rFonts w:ascii="Arial" w:eastAsia="Times New Roman" w:hAnsi="Arial" w:cs="Arial"/>
            <w:color w:val="000000"/>
            <w:sz w:val="22"/>
            <w:szCs w:val="22"/>
            <w:lang w:val="de-CH" w:eastAsia="de-DE"/>
          </w:rPr>
          <w:delText>.</w:delText>
        </w:r>
      </w:del>
      <w:r w:rsidRPr="00B47ACF">
        <w:rPr>
          <w:rFonts w:ascii="Arial" w:eastAsia="Times New Roman" w:hAnsi="Arial" w:cs="Arial"/>
          <w:color w:val="000000"/>
          <w:sz w:val="22"/>
          <w:szCs w:val="22"/>
          <w:lang w:val="de-CH" w:eastAsia="de-DE"/>
        </w:rPr>
        <w:t xml:space="preserve"> </w:t>
      </w:r>
      <w:commentRangeStart w:id="131"/>
      <w:del w:id="132" w:author="vHYIJuUSED@idethz.onmicrosoft.com" w:date="2020-10-16T15:24:00Z">
        <w:r w:rsidRPr="00B47ACF" w:rsidDel="00FC76D3">
          <w:rPr>
            <w:rFonts w:ascii="Arial" w:eastAsia="Times New Roman" w:hAnsi="Arial" w:cs="Arial"/>
            <w:color w:val="000000"/>
            <w:sz w:val="22"/>
            <w:szCs w:val="22"/>
            <w:lang w:val="de-CH" w:eastAsia="de-DE"/>
          </w:rPr>
          <w:delText>Denn das Seenachtfest hat mehr zu bieten als Vereinsbeizen und Blasmusik. </w:delText>
        </w:r>
      </w:del>
    </w:p>
    <w:p w14:paraId="750E0A79" w14:textId="77777777" w:rsidR="00FC76D3" w:rsidRPr="00B47ACF" w:rsidRDefault="00FC76D3" w:rsidP="00B47ACF">
      <w:pPr>
        <w:rPr>
          <w:ins w:id="133" w:author="vHYIJuUSED@idethz.onmicrosoft.com" w:date="2020-10-16T15:24:00Z"/>
          <w:rFonts w:ascii="Times New Roman" w:eastAsia="Times New Roman" w:hAnsi="Times New Roman" w:cs="Times New Roman"/>
          <w:lang w:val="de-CH" w:eastAsia="de-DE"/>
        </w:rPr>
      </w:pPr>
      <w:commentRangeStart w:id="134"/>
      <w:commentRangeEnd w:id="134"/>
      <w:r>
        <w:rPr>
          <w:rStyle w:val="Kommentarzeichen"/>
        </w:rPr>
        <w:commentReference w:id="134"/>
      </w:r>
    </w:p>
    <w:commentRangeEnd w:id="131"/>
    <w:p w14:paraId="36B4BCBE" w14:textId="77777777" w:rsidR="00B47ACF" w:rsidRPr="00B47ACF" w:rsidRDefault="00FC76D3" w:rsidP="00B47ACF">
      <w:pPr>
        <w:rPr>
          <w:rFonts w:ascii="Times New Roman" w:eastAsia="Times New Roman" w:hAnsi="Times New Roman" w:cs="Times New Roman"/>
          <w:lang w:val="de-CH" w:eastAsia="de-DE"/>
        </w:rPr>
      </w:pPr>
      <w:r>
        <w:rPr>
          <w:rStyle w:val="Kommentarzeichen"/>
        </w:rPr>
        <w:commentReference w:id="131"/>
      </w:r>
    </w:p>
    <w:p w14:paraId="4EB9975E"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Herausforderung</w:t>
      </w:r>
    </w:p>
    <w:p w14:paraId="40F0E2E4"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Ein </w:t>
      </w:r>
      <w:proofErr w:type="spellStart"/>
      <w:r w:rsidRPr="00B47ACF">
        <w:rPr>
          <w:rFonts w:ascii="Arial" w:eastAsia="Times New Roman" w:hAnsi="Arial" w:cs="Arial"/>
          <w:color w:val="000000"/>
          <w:sz w:val="22"/>
          <w:szCs w:val="22"/>
          <w:lang w:val="de-CH" w:eastAsia="de-DE"/>
        </w:rPr>
        <w:t>Keyvisual</w:t>
      </w:r>
      <w:proofErr w:type="spellEnd"/>
      <w:r w:rsidRPr="00B47ACF">
        <w:rPr>
          <w:rFonts w:ascii="Arial" w:eastAsia="Times New Roman" w:hAnsi="Arial" w:cs="Arial"/>
          <w:color w:val="000000"/>
          <w:sz w:val="22"/>
          <w:szCs w:val="22"/>
          <w:lang w:val="de-CH" w:eastAsia="de-DE"/>
        </w:rPr>
        <w:t xml:space="preserve"> </w:t>
      </w:r>
      <w:ins w:id="135" w:author="vHYIJuUSED@idethz.onmicrosoft.com" w:date="2020-10-16T15:25:00Z">
        <w:r w:rsidR="00FB2B62">
          <w:rPr>
            <w:rFonts w:ascii="Arial" w:eastAsia="Times New Roman" w:hAnsi="Arial" w:cs="Arial"/>
            <w:color w:val="000000"/>
            <w:sz w:val="22"/>
            <w:szCs w:val="22"/>
            <w:lang w:val="de-CH" w:eastAsia="de-DE"/>
          </w:rPr>
          <w:t>für ein Festival mit diversen Künstlern und verschiedenen Angeboten für ein grosses</w:t>
        </w:r>
      </w:ins>
      <w:ins w:id="136" w:author="vHYIJuUSED@idethz.onmicrosoft.com" w:date="2020-10-16T15:26:00Z">
        <w:r w:rsidR="00FB2B62">
          <w:rPr>
            <w:rFonts w:ascii="Arial" w:eastAsia="Times New Roman" w:hAnsi="Arial" w:cs="Arial"/>
            <w:color w:val="000000"/>
            <w:sz w:val="22"/>
            <w:szCs w:val="22"/>
            <w:lang w:val="de-CH" w:eastAsia="de-DE"/>
          </w:rPr>
          <w:t xml:space="preserve">, vielfältiges Publikum </w:t>
        </w:r>
      </w:ins>
      <w:r w:rsidRPr="00B47ACF">
        <w:rPr>
          <w:rFonts w:ascii="Arial" w:eastAsia="Times New Roman" w:hAnsi="Arial" w:cs="Arial"/>
          <w:color w:val="000000"/>
          <w:sz w:val="22"/>
          <w:szCs w:val="22"/>
          <w:lang w:val="de-CH" w:eastAsia="de-DE"/>
        </w:rPr>
        <w:t xml:space="preserve">zu finden ist nicht </w:t>
      </w:r>
      <w:del w:id="137" w:author="vHYIJuUSED@idethz.onmicrosoft.com" w:date="2020-10-16T15:25:00Z">
        <w:r w:rsidRPr="00B47ACF" w:rsidDel="00FB2B62">
          <w:rPr>
            <w:rFonts w:ascii="Arial" w:eastAsia="Times New Roman" w:hAnsi="Arial" w:cs="Arial"/>
            <w:color w:val="000000"/>
            <w:sz w:val="22"/>
            <w:szCs w:val="22"/>
            <w:lang w:val="de-CH" w:eastAsia="de-DE"/>
          </w:rPr>
          <w:delText xml:space="preserve">so </w:delText>
        </w:r>
      </w:del>
      <w:r w:rsidRPr="00B47ACF">
        <w:rPr>
          <w:rFonts w:ascii="Arial" w:eastAsia="Times New Roman" w:hAnsi="Arial" w:cs="Arial"/>
          <w:color w:val="000000"/>
          <w:sz w:val="22"/>
          <w:szCs w:val="22"/>
          <w:lang w:val="de-CH" w:eastAsia="de-DE"/>
        </w:rPr>
        <w:t>einfach</w:t>
      </w:r>
      <w:del w:id="138" w:author="vHYIJuUSED@idethz.onmicrosoft.com" w:date="2020-10-16T15:26:00Z">
        <w:r w:rsidRPr="00B47ACF" w:rsidDel="00FB2B62">
          <w:rPr>
            <w:rFonts w:ascii="Arial" w:eastAsia="Times New Roman" w:hAnsi="Arial" w:cs="Arial"/>
            <w:color w:val="000000"/>
            <w:sz w:val="22"/>
            <w:szCs w:val="22"/>
            <w:lang w:val="de-CH" w:eastAsia="de-DE"/>
          </w:rPr>
          <w:delText xml:space="preserve"> für ein Festival welches diverse Künstler im Programm hat und viele Verschiedene Angebote für eine grosses und diverses Publikum</w:delText>
        </w:r>
      </w:del>
      <w:r w:rsidRPr="00B47ACF">
        <w:rPr>
          <w:rFonts w:ascii="Arial" w:eastAsia="Times New Roman" w:hAnsi="Arial" w:cs="Arial"/>
          <w:color w:val="000000"/>
          <w:sz w:val="22"/>
          <w:szCs w:val="22"/>
          <w:lang w:val="de-CH" w:eastAsia="de-DE"/>
        </w:rPr>
        <w:t xml:space="preserve">. Dabei soll es </w:t>
      </w:r>
      <w:del w:id="139" w:author="vHYIJuUSED@idethz.onmicrosoft.com" w:date="2020-10-16T15:27:00Z">
        <w:r w:rsidRPr="00B47ACF" w:rsidDel="00FB2B62">
          <w:rPr>
            <w:rFonts w:ascii="Arial" w:eastAsia="Times New Roman" w:hAnsi="Arial" w:cs="Arial"/>
            <w:color w:val="000000"/>
            <w:sz w:val="22"/>
            <w:szCs w:val="22"/>
            <w:lang w:val="de-CH" w:eastAsia="de-DE"/>
          </w:rPr>
          <w:delText xml:space="preserve">auch noch </w:delText>
        </w:r>
      </w:del>
      <w:r w:rsidRPr="00B47ACF">
        <w:rPr>
          <w:rFonts w:ascii="Arial" w:eastAsia="Times New Roman" w:hAnsi="Arial" w:cs="Arial"/>
          <w:color w:val="000000"/>
          <w:sz w:val="22"/>
          <w:szCs w:val="22"/>
          <w:lang w:val="de-CH" w:eastAsia="de-DE"/>
        </w:rPr>
        <w:t>auf alle Medien anwendbar sein, viele verschiedene Formate füllen und animiert werden können. </w:t>
      </w:r>
    </w:p>
    <w:p w14:paraId="743D1453" w14:textId="77777777" w:rsidR="00B47ACF" w:rsidRPr="00B47ACF" w:rsidRDefault="00B47ACF" w:rsidP="00B47ACF">
      <w:pPr>
        <w:rPr>
          <w:rFonts w:ascii="Times New Roman" w:eastAsia="Times New Roman" w:hAnsi="Times New Roman" w:cs="Times New Roman"/>
          <w:lang w:val="de-CH" w:eastAsia="de-DE"/>
        </w:rPr>
      </w:pPr>
    </w:p>
    <w:p w14:paraId="6641A9A3"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Lösung</w:t>
      </w:r>
    </w:p>
    <w:p w14:paraId="0015CB3A" w14:textId="77777777" w:rsidR="00B47ACF" w:rsidRDefault="00B47ACF" w:rsidP="00B47ACF">
      <w:pPr>
        <w:rPr>
          <w:ins w:id="140" w:author="vHYIJuUSED@idethz.onmicrosoft.com" w:date="2020-10-16T15:27:00Z"/>
          <w:rFonts w:ascii="Arial" w:eastAsia="Times New Roman" w:hAnsi="Arial" w:cs="Arial"/>
          <w:color w:val="000000"/>
          <w:sz w:val="22"/>
          <w:szCs w:val="22"/>
          <w:lang w:val="de-CH" w:eastAsia="de-DE"/>
        </w:rPr>
      </w:pPr>
      <w:r w:rsidRPr="00B47ACF">
        <w:rPr>
          <w:rFonts w:ascii="Arial" w:eastAsia="Times New Roman" w:hAnsi="Arial" w:cs="Arial"/>
          <w:color w:val="000000"/>
          <w:sz w:val="22"/>
          <w:szCs w:val="22"/>
          <w:lang w:val="de-CH" w:eastAsia="de-DE"/>
        </w:rPr>
        <w:t xml:space="preserve">Wie das Wasser im See ist das neue </w:t>
      </w:r>
      <w:proofErr w:type="spellStart"/>
      <w:r w:rsidRPr="00B47ACF">
        <w:rPr>
          <w:rFonts w:ascii="Arial" w:eastAsia="Times New Roman" w:hAnsi="Arial" w:cs="Arial"/>
          <w:color w:val="000000"/>
          <w:sz w:val="22"/>
          <w:szCs w:val="22"/>
          <w:lang w:val="de-CH" w:eastAsia="de-DE"/>
        </w:rPr>
        <w:t>Keyvisual</w:t>
      </w:r>
      <w:proofErr w:type="spellEnd"/>
      <w:r w:rsidRPr="00B47ACF">
        <w:rPr>
          <w:rFonts w:ascii="Arial" w:eastAsia="Times New Roman" w:hAnsi="Arial" w:cs="Arial"/>
          <w:color w:val="000000"/>
          <w:sz w:val="22"/>
          <w:szCs w:val="22"/>
          <w:lang w:val="de-CH" w:eastAsia="de-DE"/>
        </w:rPr>
        <w:t xml:space="preserve"> dehnbar und </w:t>
      </w:r>
      <w:commentRangeStart w:id="141"/>
      <w:proofErr w:type="spellStart"/>
      <w:r w:rsidRPr="00B47ACF">
        <w:rPr>
          <w:rFonts w:ascii="Arial" w:eastAsia="Times New Roman" w:hAnsi="Arial" w:cs="Arial"/>
          <w:color w:val="000000"/>
          <w:sz w:val="22"/>
          <w:szCs w:val="22"/>
          <w:lang w:val="de-CH" w:eastAsia="de-DE"/>
        </w:rPr>
        <w:t>responsiv</w:t>
      </w:r>
      <w:commentRangeEnd w:id="141"/>
      <w:proofErr w:type="spellEnd"/>
      <w:r w:rsidR="00FB2B62">
        <w:rPr>
          <w:rStyle w:val="Kommentarzeichen"/>
        </w:rPr>
        <w:commentReference w:id="141"/>
      </w:r>
      <w:r w:rsidRPr="00B47ACF">
        <w:rPr>
          <w:rFonts w:ascii="Arial" w:eastAsia="Times New Roman" w:hAnsi="Arial" w:cs="Arial"/>
          <w:color w:val="000000"/>
          <w:sz w:val="22"/>
          <w:szCs w:val="22"/>
          <w:lang w:val="de-CH" w:eastAsia="de-DE"/>
        </w:rPr>
        <w:t xml:space="preserve"> und passt somit auf jedes beliebige Format und Medium. Die Farbgebung ist ebenfalls an das petrolgrüne Wasser, welches im gelben Mondlicht der Nacht schimmert, angelehnt.</w:t>
      </w:r>
    </w:p>
    <w:p w14:paraId="5F2230F5" w14:textId="77777777" w:rsidR="00FB2B62" w:rsidRPr="00B47ACF" w:rsidRDefault="00FB2B62" w:rsidP="00B47ACF">
      <w:pPr>
        <w:rPr>
          <w:rFonts w:ascii="Times New Roman" w:eastAsia="Times New Roman" w:hAnsi="Times New Roman" w:cs="Times New Roman"/>
          <w:lang w:val="de-CH" w:eastAsia="de-DE"/>
        </w:rPr>
      </w:pPr>
    </w:p>
    <w:p w14:paraId="3DBD0C62"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Spezielle Punkte</w:t>
      </w:r>
    </w:p>
    <w:p w14:paraId="1890E9DD"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Die </w:t>
      </w:r>
      <w:proofErr w:type="spellStart"/>
      <w:r w:rsidRPr="00B47ACF">
        <w:rPr>
          <w:rFonts w:ascii="Arial" w:eastAsia="Times New Roman" w:hAnsi="Arial" w:cs="Arial"/>
          <w:color w:val="000000"/>
          <w:sz w:val="22"/>
          <w:szCs w:val="22"/>
          <w:lang w:val="de-CH" w:eastAsia="de-DE"/>
        </w:rPr>
        <w:t>Socialmedia</w:t>
      </w:r>
      <w:proofErr w:type="spellEnd"/>
      <w:r w:rsidRPr="00B47ACF">
        <w:rPr>
          <w:rFonts w:ascii="Arial" w:eastAsia="Times New Roman" w:hAnsi="Arial" w:cs="Arial"/>
          <w:color w:val="000000"/>
          <w:sz w:val="22"/>
          <w:szCs w:val="22"/>
          <w:lang w:val="de-CH" w:eastAsia="de-DE"/>
        </w:rPr>
        <w:t xml:space="preserve">-Kanäle wurden nochmals hochgefahren und mit einem neuen Hashtag versehen, </w:t>
      </w:r>
      <w:commentRangeStart w:id="142"/>
      <w:r w:rsidRPr="00B47ACF">
        <w:rPr>
          <w:rFonts w:ascii="Arial" w:eastAsia="Times New Roman" w:hAnsi="Arial" w:cs="Arial"/>
          <w:color w:val="000000"/>
          <w:sz w:val="22"/>
          <w:szCs w:val="22"/>
          <w:lang w:val="de-CH" w:eastAsia="de-DE"/>
        </w:rPr>
        <w:t xml:space="preserve">bei dem auch die Besucher mitfeiern </w:t>
      </w:r>
      <w:proofErr w:type="gramStart"/>
      <w:r w:rsidRPr="00B47ACF">
        <w:rPr>
          <w:rFonts w:ascii="Arial" w:eastAsia="Times New Roman" w:hAnsi="Arial" w:cs="Arial"/>
          <w:color w:val="000000"/>
          <w:sz w:val="22"/>
          <w:szCs w:val="22"/>
          <w:lang w:val="de-CH" w:eastAsia="de-DE"/>
        </w:rPr>
        <w:t>können</w:t>
      </w:r>
      <w:commentRangeEnd w:id="142"/>
      <w:proofErr w:type="gramEnd"/>
      <w:r w:rsidR="00FB2B62">
        <w:rPr>
          <w:rStyle w:val="Kommentarzeichen"/>
        </w:rPr>
        <w:commentReference w:id="142"/>
      </w:r>
      <w:r w:rsidRPr="00B47ACF">
        <w:rPr>
          <w:rFonts w:ascii="Arial" w:eastAsia="Times New Roman" w:hAnsi="Arial" w:cs="Arial"/>
          <w:color w:val="000000"/>
          <w:sz w:val="22"/>
          <w:szCs w:val="22"/>
          <w:lang w:val="de-CH" w:eastAsia="de-DE"/>
        </w:rPr>
        <w:t>. Ebenfalls wurde die Navigation der Website an das Konzept der Wellen angepasst.</w:t>
      </w:r>
    </w:p>
    <w:p w14:paraId="0A688A19" w14:textId="77777777" w:rsidR="00B47ACF" w:rsidRPr="00B47ACF" w:rsidRDefault="00B47ACF" w:rsidP="00B47ACF">
      <w:pPr>
        <w:rPr>
          <w:rFonts w:ascii="Times New Roman" w:eastAsia="Times New Roman" w:hAnsi="Times New Roman" w:cs="Times New Roman"/>
          <w:lang w:val="de-CH" w:eastAsia="de-DE"/>
        </w:rPr>
      </w:pPr>
    </w:p>
    <w:p w14:paraId="67868725"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b/>
          <w:bCs/>
          <w:color w:val="454444"/>
          <w:sz w:val="38"/>
          <w:szCs w:val="38"/>
          <w:lang w:val="de-CH" w:eastAsia="de-DE"/>
        </w:rPr>
        <w:t>Ergebnis</w:t>
      </w:r>
    </w:p>
    <w:p w14:paraId="2EFB7AC6"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Ein schönes und stimmiges Seenachtfest konnte durchgeführt werden </w:t>
      </w:r>
      <w:proofErr w:type="gramStart"/>
      <w:r w:rsidRPr="00B47ACF">
        <w:rPr>
          <w:rFonts w:ascii="Arial" w:eastAsia="Times New Roman" w:hAnsi="Arial" w:cs="Arial"/>
          <w:color w:val="000000"/>
          <w:sz w:val="22"/>
          <w:szCs w:val="22"/>
          <w:lang w:val="de-CH" w:eastAsia="de-DE"/>
        </w:rPr>
        <w:t>von der ersten offiziellen Information</w:t>
      </w:r>
      <w:ins w:id="143" w:author="vHYIJuUSED@idethz.onmicrosoft.com" w:date="2020-10-16T15:32:00Z">
        <w:r w:rsidR="00FB2B62">
          <w:rPr>
            <w:rFonts w:ascii="Arial" w:eastAsia="Times New Roman" w:hAnsi="Arial" w:cs="Arial"/>
            <w:color w:val="000000"/>
            <w:sz w:val="22"/>
            <w:szCs w:val="22"/>
            <w:lang w:val="de-CH" w:eastAsia="de-DE"/>
          </w:rPr>
          <w:t>en</w:t>
        </w:r>
      </w:ins>
      <w:proofErr w:type="gramEnd"/>
      <w:r w:rsidRPr="00B47ACF">
        <w:rPr>
          <w:rFonts w:ascii="Arial" w:eastAsia="Times New Roman" w:hAnsi="Arial" w:cs="Arial"/>
          <w:color w:val="000000"/>
          <w:sz w:val="22"/>
          <w:szCs w:val="22"/>
          <w:lang w:val="de-CH" w:eastAsia="de-DE"/>
        </w:rPr>
        <w:t xml:space="preserve"> an die Bevölkerung bis zum letzten Dankeschön-Post auf den </w:t>
      </w:r>
      <w:proofErr w:type="spellStart"/>
      <w:r w:rsidRPr="00B47ACF">
        <w:rPr>
          <w:rFonts w:ascii="Arial" w:eastAsia="Times New Roman" w:hAnsi="Arial" w:cs="Arial"/>
          <w:color w:val="000000"/>
          <w:sz w:val="22"/>
          <w:szCs w:val="22"/>
          <w:lang w:val="de-CH" w:eastAsia="de-DE"/>
        </w:rPr>
        <w:t>Socials</w:t>
      </w:r>
      <w:proofErr w:type="spellEnd"/>
      <w:r w:rsidRPr="00B47ACF">
        <w:rPr>
          <w:rFonts w:ascii="Arial" w:eastAsia="Times New Roman" w:hAnsi="Arial" w:cs="Arial"/>
          <w:color w:val="000000"/>
          <w:sz w:val="22"/>
          <w:szCs w:val="22"/>
          <w:lang w:val="de-CH" w:eastAsia="de-DE"/>
        </w:rPr>
        <w:t>. </w:t>
      </w:r>
    </w:p>
    <w:p w14:paraId="00A1B9BA"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p>
    <w:p w14:paraId="575EC619"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r w:rsidRPr="00B47ACF">
        <w:rPr>
          <w:rFonts w:ascii="Arial" w:eastAsia="Times New Roman" w:hAnsi="Arial" w:cs="Arial"/>
          <w:b/>
          <w:bCs/>
          <w:color w:val="454444"/>
          <w:kern w:val="36"/>
          <w:sz w:val="72"/>
          <w:szCs w:val="72"/>
          <w:lang w:val="de-CH" w:eastAsia="de-DE"/>
        </w:rPr>
        <w:t xml:space="preserve">Dimitri </w:t>
      </w:r>
      <w:proofErr w:type="spellStart"/>
      <w:r w:rsidRPr="00B47ACF">
        <w:rPr>
          <w:rFonts w:ascii="Arial" w:eastAsia="Times New Roman" w:hAnsi="Arial" w:cs="Arial"/>
          <w:b/>
          <w:bCs/>
          <w:color w:val="454444"/>
          <w:kern w:val="36"/>
          <w:sz w:val="72"/>
          <w:szCs w:val="72"/>
          <w:lang w:val="de-CH" w:eastAsia="de-DE"/>
        </w:rPr>
        <w:t>Gallati</w:t>
      </w:r>
      <w:proofErr w:type="spellEnd"/>
    </w:p>
    <w:p w14:paraId="69E28965"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Psychotherapie, Business Coaching sowie Sport und Talentförderung.</w:t>
      </w:r>
    </w:p>
    <w:p w14:paraId="32BDC49B" w14:textId="77777777" w:rsidR="00B47ACF" w:rsidRPr="00B47ACF" w:rsidRDefault="00B47ACF" w:rsidP="00B47ACF">
      <w:pPr>
        <w:rPr>
          <w:rFonts w:ascii="Times New Roman" w:eastAsia="Times New Roman" w:hAnsi="Times New Roman" w:cs="Times New Roman"/>
          <w:lang w:val="de-CH" w:eastAsia="de-DE"/>
        </w:rPr>
      </w:pPr>
    </w:p>
    <w:p w14:paraId="352C2AC7"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Der neue Webauftritt von Dimitri </w:t>
      </w:r>
      <w:proofErr w:type="spellStart"/>
      <w:r w:rsidRPr="00B47ACF">
        <w:rPr>
          <w:rFonts w:ascii="Arial" w:eastAsia="Times New Roman" w:hAnsi="Arial" w:cs="Arial"/>
          <w:color w:val="000000"/>
          <w:sz w:val="22"/>
          <w:szCs w:val="22"/>
          <w:lang w:val="de-CH" w:eastAsia="de-DE"/>
        </w:rPr>
        <w:t>Gallati</w:t>
      </w:r>
      <w:proofErr w:type="spellEnd"/>
      <w:r w:rsidRPr="00B47ACF">
        <w:rPr>
          <w:rFonts w:ascii="Arial" w:eastAsia="Times New Roman" w:hAnsi="Arial" w:cs="Arial"/>
          <w:color w:val="000000"/>
          <w:sz w:val="22"/>
          <w:szCs w:val="22"/>
          <w:lang w:val="de-CH" w:eastAsia="de-DE"/>
        </w:rPr>
        <w:t>. Einfach, schlank und kostengünstig.</w:t>
      </w:r>
    </w:p>
    <w:p w14:paraId="7A71DE2B" w14:textId="77777777" w:rsidR="00B47ACF" w:rsidRPr="00B47ACF" w:rsidRDefault="00B47ACF" w:rsidP="00B47ACF">
      <w:pPr>
        <w:spacing w:after="240"/>
        <w:rPr>
          <w:rFonts w:ascii="Times New Roman" w:eastAsia="Times New Roman" w:hAnsi="Times New Roman" w:cs="Times New Roman"/>
          <w:lang w:val="de-CH" w:eastAsia="de-DE"/>
        </w:rPr>
      </w:pPr>
    </w:p>
    <w:p w14:paraId="7D651B91"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Leistungen</w:t>
      </w:r>
    </w:p>
    <w:p w14:paraId="2ADF84EF" w14:textId="77777777" w:rsidR="00B47ACF" w:rsidRPr="00B47ACF" w:rsidRDefault="00B47ACF" w:rsidP="00B47ACF">
      <w:pPr>
        <w:numPr>
          <w:ilvl w:val="0"/>
          <w:numId w:val="9"/>
        </w:numPr>
        <w:spacing w:before="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Minibranding</w:t>
      </w:r>
    </w:p>
    <w:p w14:paraId="5BFB9705" w14:textId="77777777" w:rsidR="00B47ACF" w:rsidRPr="00B47ACF" w:rsidRDefault="00B47ACF" w:rsidP="00B47ACF">
      <w:pPr>
        <w:numPr>
          <w:ilvl w:val="0"/>
          <w:numId w:val="9"/>
        </w:numPr>
        <w:spacing w:after="240"/>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4D4D4D"/>
          <w:sz w:val="22"/>
          <w:szCs w:val="22"/>
          <w:lang w:val="de-CH" w:eastAsia="de-DE"/>
        </w:rPr>
        <w:t>Assets</w:t>
      </w:r>
    </w:p>
    <w:p w14:paraId="5DDD7E9F" w14:textId="77777777" w:rsidR="00B47ACF" w:rsidRPr="00B47ACF" w:rsidRDefault="00B47ACF" w:rsidP="00B47ACF">
      <w:pPr>
        <w:spacing w:before="320" w:after="80"/>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color w:val="434343"/>
          <w:sz w:val="28"/>
          <w:szCs w:val="28"/>
          <w:lang w:val="de-CH" w:eastAsia="de-DE"/>
        </w:rPr>
        <w:t>Services</w:t>
      </w:r>
    </w:p>
    <w:p w14:paraId="154F7181" w14:textId="77777777" w:rsidR="00B47ACF" w:rsidRPr="00B47ACF" w:rsidRDefault="00B47ACF" w:rsidP="00B47ACF">
      <w:pPr>
        <w:numPr>
          <w:ilvl w:val="0"/>
          <w:numId w:val="10"/>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UX / UI</w:t>
      </w:r>
    </w:p>
    <w:p w14:paraId="23C2303E" w14:textId="77777777" w:rsidR="00B47ACF" w:rsidRPr="00B47ACF" w:rsidRDefault="00B47ACF" w:rsidP="00B47ACF">
      <w:pPr>
        <w:numPr>
          <w:ilvl w:val="0"/>
          <w:numId w:val="10"/>
        </w:numPr>
        <w:textAlignment w:val="baseline"/>
        <w:rPr>
          <w:rFonts w:ascii="Arial" w:eastAsia="Times New Roman" w:hAnsi="Arial" w:cs="Arial"/>
          <w:color w:val="4D4D4D"/>
          <w:sz w:val="22"/>
          <w:szCs w:val="22"/>
          <w:lang w:val="de-CH" w:eastAsia="de-DE"/>
        </w:rPr>
      </w:pPr>
      <w:r w:rsidRPr="00B47ACF">
        <w:rPr>
          <w:rFonts w:ascii="Arial" w:eastAsia="Times New Roman" w:hAnsi="Arial" w:cs="Arial"/>
          <w:color w:val="000000"/>
          <w:sz w:val="22"/>
          <w:szCs w:val="22"/>
          <w:lang w:val="de-CH" w:eastAsia="de-DE"/>
        </w:rPr>
        <w:t>Beratung und Kundenkontakt</w:t>
      </w:r>
    </w:p>
    <w:p w14:paraId="6BC16DD9" w14:textId="77777777" w:rsidR="00B47ACF" w:rsidRPr="00B47ACF" w:rsidRDefault="00B47ACF" w:rsidP="00B47ACF">
      <w:pPr>
        <w:spacing w:before="280" w:after="80"/>
        <w:outlineLvl w:val="3"/>
        <w:rPr>
          <w:rFonts w:ascii="Times New Roman" w:eastAsia="Times New Roman" w:hAnsi="Times New Roman" w:cs="Times New Roman"/>
          <w:b/>
          <w:bCs/>
          <w:lang w:val="de-CH" w:eastAsia="de-DE"/>
        </w:rPr>
      </w:pPr>
      <w:r w:rsidRPr="00B47ACF">
        <w:rPr>
          <w:rFonts w:ascii="Arial" w:eastAsia="Times New Roman" w:hAnsi="Arial" w:cs="Arial"/>
          <w:color w:val="666666"/>
          <w:lang w:val="de-CH" w:eastAsia="de-DE"/>
        </w:rPr>
        <w:t xml:space="preserve">Agentur: </w:t>
      </w:r>
      <w:proofErr w:type="spellStart"/>
      <w:r w:rsidRPr="00B47ACF">
        <w:rPr>
          <w:rFonts w:ascii="Arial" w:eastAsia="Times New Roman" w:hAnsi="Arial" w:cs="Arial"/>
          <w:color w:val="666666"/>
          <w:lang w:val="de-CH" w:eastAsia="de-DE"/>
        </w:rPr>
        <w:t>Raise</w:t>
      </w:r>
      <w:proofErr w:type="spellEnd"/>
      <w:r w:rsidRPr="00B47ACF">
        <w:rPr>
          <w:rFonts w:ascii="Arial" w:eastAsia="Times New Roman" w:hAnsi="Arial" w:cs="Arial"/>
          <w:color w:val="666666"/>
          <w:lang w:val="de-CH" w:eastAsia="de-DE"/>
        </w:rPr>
        <w:t xml:space="preserve"> </w:t>
      </w:r>
      <w:proofErr w:type="spellStart"/>
      <w:r w:rsidRPr="00B47ACF">
        <w:rPr>
          <w:rFonts w:ascii="Arial" w:eastAsia="Times New Roman" w:hAnsi="Arial" w:cs="Arial"/>
          <w:color w:val="666666"/>
          <w:lang w:val="de-CH" w:eastAsia="de-DE"/>
        </w:rPr>
        <w:t>Your</w:t>
      </w:r>
      <w:proofErr w:type="spellEnd"/>
      <w:r w:rsidRPr="00B47ACF">
        <w:rPr>
          <w:rFonts w:ascii="Arial" w:eastAsia="Times New Roman" w:hAnsi="Arial" w:cs="Arial"/>
          <w:color w:val="666666"/>
          <w:lang w:val="de-CH" w:eastAsia="de-DE"/>
        </w:rPr>
        <w:t xml:space="preserve"> </w:t>
      </w:r>
      <w:proofErr w:type="spellStart"/>
      <w:r w:rsidRPr="00B47ACF">
        <w:rPr>
          <w:rFonts w:ascii="Arial" w:eastAsia="Times New Roman" w:hAnsi="Arial" w:cs="Arial"/>
          <w:color w:val="666666"/>
          <w:lang w:val="de-CH" w:eastAsia="de-DE"/>
        </w:rPr>
        <w:t>Flag</w:t>
      </w:r>
      <w:proofErr w:type="spellEnd"/>
      <w:r w:rsidRPr="00B47ACF">
        <w:rPr>
          <w:rFonts w:ascii="Arial" w:eastAsia="Times New Roman" w:hAnsi="Arial" w:cs="Arial"/>
          <w:color w:val="666666"/>
          <w:lang w:val="de-CH" w:eastAsia="de-DE"/>
        </w:rPr>
        <w:t>, 2019</w:t>
      </w:r>
    </w:p>
    <w:p w14:paraId="76A007ED" w14:textId="77777777" w:rsidR="00B47ACF" w:rsidRPr="00B47ACF" w:rsidRDefault="00B47ACF" w:rsidP="00B47ACF">
      <w:pPr>
        <w:spacing w:after="240"/>
        <w:rPr>
          <w:rFonts w:ascii="Times New Roman" w:eastAsia="Times New Roman" w:hAnsi="Times New Roman" w:cs="Times New Roman"/>
          <w:lang w:val="de-CH" w:eastAsia="de-DE"/>
        </w:rPr>
      </w:pPr>
    </w:p>
    <w:p w14:paraId="745D1717"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Ausgangslage</w:t>
      </w:r>
    </w:p>
    <w:p w14:paraId="324BC145" w14:textId="77777777" w:rsidR="00B47ACF" w:rsidRPr="00B47ACF" w:rsidRDefault="00B47ACF" w:rsidP="00B47ACF">
      <w:pPr>
        <w:rPr>
          <w:rFonts w:ascii="Times New Roman" w:eastAsia="Times New Roman" w:hAnsi="Times New Roman" w:cs="Times New Roman"/>
          <w:lang w:val="de-CH" w:eastAsia="de-DE"/>
        </w:rPr>
      </w:pPr>
      <w:del w:id="144" w:author="vHYIJuUSED@idethz.onmicrosoft.com" w:date="2020-10-16T15:32:00Z">
        <w:r w:rsidRPr="00B47ACF" w:rsidDel="00FB2B62">
          <w:rPr>
            <w:rFonts w:ascii="Arial" w:eastAsia="Times New Roman" w:hAnsi="Arial" w:cs="Arial"/>
            <w:color w:val="000000"/>
            <w:sz w:val="22"/>
            <w:szCs w:val="22"/>
            <w:lang w:val="de-CH" w:eastAsia="de-DE"/>
          </w:rPr>
          <w:delText>Keine kohärenten</w:delText>
        </w:r>
      </w:del>
      <w:ins w:id="145" w:author="vHYIJuUSED@idethz.onmicrosoft.com" w:date="2020-10-16T15:32:00Z">
        <w:r w:rsidR="00FB2B62">
          <w:rPr>
            <w:rFonts w:ascii="Arial" w:eastAsia="Times New Roman" w:hAnsi="Arial" w:cs="Arial"/>
            <w:color w:val="000000"/>
            <w:sz w:val="22"/>
            <w:szCs w:val="22"/>
            <w:lang w:val="de-CH" w:eastAsia="de-DE"/>
          </w:rPr>
          <w:t>Die</w:t>
        </w:r>
      </w:ins>
      <w:r w:rsidRPr="00B47ACF">
        <w:rPr>
          <w:rFonts w:ascii="Arial" w:eastAsia="Times New Roman" w:hAnsi="Arial" w:cs="Arial"/>
          <w:color w:val="000000"/>
          <w:sz w:val="22"/>
          <w:szCs w:val="22"/>
          <w:lang w:val="de-CH" w:eastAsia="de-DE"/>
        </w:rPr>
        <w:t xml:space="preserve"> Kommunikationsmittel, wie die Website oder Präsentationen für </w:t>
      </w:r>
      <w:r w:rsidRPr="00B47ACF">
        <w:rPr>
          <w:rFonts w:ascii="Arial" w:eastAsia="Times New Roman" w:hAnsi="Arial" w:cs="Arial"/>
          <w:color w:val="222222"/>
          <w:sz w:val="22"/>
          <w:szCs w:val="22"/>
          <w:shd w:val="clear" w:color="auto" w:fill="FFFFFF"/>
          <w:lang w:val="de-CH" w:eastAsia="de-DE"/>
        </w:rPr>
        <w:t>Konferenzen</w:t>
      </w:r>
      <w:ins w:id="146" w:author="vHYIJuUSED@idethz.onmicrosoft.com" w:date="2020-10-16T15:32:00Z">
        <w:r w:rsidR="00FB2B62">
          <w:rPr>
            <w:rFonts w:ascii="Arial" w:eastAsia="Times New Roman" w:hAnsi="Arial" w:cs="Arial"/>
            <w:color w:val="222222"/>
            <w:sz w:val="22"/>
            <w:szCs w:val="22"/>
            <w:shd w:val="clear" w:color="auto" w:fill="FFFFFF"/>
            <w:lang w:val="de-CH" w:eastAsia="de-DE"/>
          </w:rPr>
          <w:t xml:space="preserve"> waren nicht kohärent</w:t>
        </w:r>
      </w:ins>
      <w:r w:rsidRPr="00B47ACF">
        <w:rPr>
          <w:rFonts w:ascii="Arial" w:eastAsia="Times New Roman" w:hAnsi="Arial" w:cs="Arial"/>
          <w:color w:val="222222"/>
          <w:sz w:val="22"/>
          <w:szCs w:val="22"/>
          <w:shd w:val="clear" w:color="auto" w:fill="FFFFFF"/>
          <w:lang w:val="de-CH" w:eastAsia="de-DE"/>
        </w:rPr>
        <w:t xml:space="preserve">, </w:t>
      </w:r>
      <w:ins w:id="147" w:author="vHYIJuUSED@idethz.onmicrosoft.com" w:date="2020-10-16T15:32:00Z">
        <w:r w:rsidR="00FB2B62">
          <w:rPr>
            <w:rFonts w:ascii="Arial" w:eastAsia="Times New Roman" w:hAnsi="Arial" w:cs="Arial"/>
            <w:color w:val="222222"/>
            <w:sz w:val="22"/>
            <w:szCs w:val="22"/>
            <w:shd w:val="clear" w:color="auto" w:fill="FFFFFF"/>
            <w:lang w:val="de-CH" w:eastAsia="de-DE"/>
          </w:rPr>
          <w:t xml:space="preserve">welches uns </w:t>
        </w:r>
      </w:ins>
      <w:r w:rsidRPr="00B47ACF">
        <w:rPr>
          <w:rFonts w:ascii="Arial" w:eastAsia="Times New Roman" w:hAnsi="Arial" w:cs="Arial"/>
          <w:color w:val="222222"/>
          <w:sz w:val="22"/>
          <w:szCs w:val="22"/>
          <w:shd w:val="clear" w:color="auto" w:fill="FFFFFF"/>
          <w:lang w:val="de-CH" w:eastAsia="de-DE"/>
        </w:rPr>
        <w:t>veranlasste</w:t>
      </w:r>
      <w:del w:id="148" w:author="vHYIJuUSED@idethz.onmicrosoft.com" w:date="2020-10-16T15:32:00Z">
        <w:r w:rsidRPr="00B47ACF" w:rsidDel="00FB2B62">
          <w:rPr>
            <w:rFonts w:ascii="Arial" w:eastAsia="Times New Roman" w:hAnsi="Arial" w:cs="Arial"/>
            <w:color w:val="222222"/>
            <w:sz w:val="22"/>
            <w:szCs w:val="22"/>
            <w:shd w:val="clear" w:color="auto" w:fill="FFFFFF"/>
            <w:lang w:val="de-CH" w:eastAsia="de-DE"/>
          </w:rPr>
          <w:delText>n</w:delText>
        </w:r>
      </w:del>
      <w:r w:rsidRPr="00B47ACF">
        <w:rPr>
          <w:rFonts w:ascii="Arial" w:eastAsia="Times New Roman" w:hAnsi="Arial" w:cs="Arial"/>
          <w:color w:val="222222"/>
          <w:sz w:val="22"/>
          <w:szCs w:val="22"/>
          <w:shd w:val="clear" w:color="auto" w:fill="FFFFFF"/>
          <w:lang w:val="de-CH" w:eastAsia="de-DE"/>
        </w:rPr>
        <w:t xml:space="preserve"> alles zu überarbeiten. </w:t>
      </w:r>
      <w:commentRangeStart w:id="149"/>
      <w:r w:rsidRPr="00B47ACF">
        <w:rPr>
          <w:rFonts w:ascii="Arial" w:eastAsia="Times New Roman" w:hAnsi="Arial" w:cs="Arial"/>
          <w:color w:val="222222"/>
          <w:sz w:val="22"/>
          <w:szCs w:val="22"/>
          <w:shd w:val="clear" w:color="auto" w:fill="FFFFFF"/>
          <w:lang w:val="de-CH" w:eastAsia="de-DE"/>
        </w:rPr>
        <w:t>Dabei sollte das Budget im Vordergrund stehen</w:t>
      </w:r>
      <w:commentRangeEnd w:id="149"/>
      <w:r w:rsidR="00FB2B62">
        <w:rPr>
          <w:rStyle w:val="Kommentarzeichen"/>
        </w:rPr>
        <w:commentReference w:id="149"/>
      </w:r>
      <w:r w:rsidRPr="00B47ACF">
        <w:rPr>
          <w:rFonts w:ascii="Arial" w:eastAsia="Times New Roman" w:hAnsi="Arial" w:cs="Arial"/>
          <w:color w:val="222222"/>
          <w:sz w:val="22"/>
          <w:szCs w:val="22"/>
          <w:shd w:val="clear" w:color="auto" w:fill="FFFFFF"/>
          <w:lang w:val="de-CH" w:eastAsia="de-DE"/>
        </w:rPr>
        <w:t>.</w:t>
      </w:r>
    </w:p>
    <w:p w14:paraId="1F424DE8" w14:textId="77777777" w:rsidR="00FB2B62" w:rsidRDefault="00FB2B62" w:rsidP="00B47ACF">
      <w:pPr>
        <w:shd w:val="clear" w:color="auto" w:fill="FAFAFA"/>
        <w:outlineLvl w:val="2"/>
        <w:rPr>
          <w:ins w:id="150" w:author="vHYIJuUSED@idethz.onmicrosoft.com" w:date="2020-10-16T15:32:00Z"/>
          <w:rFonts w:ascii="Arial" w:eastAsia="Times New Roman" w:hAnsi="Arial" w:cs="Arial"/>
          <w:b/>
          <w:bCs/>
          <w:color w:val="454444"/>
          <w:sz w:val="38"/>
          <w:szCs w:val="38"/>
          <w:lang w:val="de-CH" w:eastAsia="de-DE"/>
        </w:rPr>
      </w:pPr>
    </w:p>
    <w:p w14:paraId="4DB38EF4"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Ziel</w:t>
      </w:r>
    </w:p>
    <w:p w14:paraId="7C800007"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Relativ schnell und günstig einen </w:t>
      </w:r>
      <w:commentRangeStart w:id="151"/>
      <w:ins w:id="152" w:author="vHYIJuUSED@idethz.onmicrosoft.com" w:date="2020-10-16T15:34:00Z">
        <w:r w:rsidR="00FB2B62">
          <w:rPr>
            <w:rFonts w:ascii="Arial" w:eastAsia="Times New Roman" w:hAnsi="Arial" w:cs="Arial"/>
            <w:color w:val="000000"/>
            <w:sz w:val="22"/>
            <w:szCs w:val="22"/>
            <w:lang w:val="de-CH" w:eastAsia="de-DE"/>
          </w:rPr>
          <w:t xml:space="preserve">professionellen </w:t>
        </w:r>
        <w:commentRangeEnd w:id="151"/>
        <w:r w:rsidR="00FB2B62">
          <w:rPr>
            <w:rStyle w:val="Kommentarzeichen"/>
          </w:rPr>
          <w:commentReference w:id="151"/>
        </w:r>
      </w:ins>
      <w:r w:rsidRPr="00B47ACF">
        <w:rPr>
          <w:rFonts w:ascii="Arial" w:eastAsia="Times New Roman" w:hAnsi="Arial" w:cs="Arial"/>
          <w:color w:val="000000"/>
          <w:sz w:val="22"/>
          <w:szCs w:val="22"/>
          <w:lang w:val="de-CH" w:eastAsia="de-DE"/>
        </w:rPr>
        <w:t>Webauftritt zu erstellen</w:t>
      </w:r>
      <w:ins w:id="153" w:author="vHYIJuUSED@idethz.onmicrosoft.com" w:date="2020-10-16T15:34:00Z">
        <w:r w:rsidR="00FB2B62">
          <w:rPr>
            <w:rFonts w:ascii="Arial" w:eastAsia="Times New Roman" w:hAnsi="Arial" w:cs="Arial"/>
            <w:color w:val="000000"/>
            <w:sz w:val="22"/>
            <w:szCs w:val="22"/>
            <w:lang w:val="de-CH" w:eastAsia="de-DE"/>
          </w:rPr>
          <w:t xml:space="preserve"> </w:t>
        </w:r>
      </w:ins>
      <w:del w:id="154" w:author="vHYIJuUSED@idethz.onmicrosoft.com" w:date="2020-10-16T15:34:00Z">
        <w:r w:rsidRPr="00B47ACF" w:rsidDel="00FB2B62">
          <w:rPr>
            <w:rFonts w:ascii="Arial" w:eastAsia="Times New Roman" w:hAnsi="Arial" w:cs="Arial"/>
            <w:color w:val="000000"/>
            <w:sz w:val="22"/>
            <w:szCs w:val="22"/>
            <w:lang w:val="de-CH" w:eastAsia="de-DE"/>
          </w:rPr>
          <w:delText xml:space="preserve">, welcher professionell wirkt </w:delText>
        </w:r>
      </w:del>
      <w:r w:rsidRPr="00B47ACF">
        <w:rPr>
          <w:rFonts w:ascii="Arial" w:eastAsia="Times New Roman" w:hAnsi="Arial" w:cs="Arial"/>
          <w:color w:val="000000"/>
          <w:sz w:val="22"/>
          <w:szCs w:val="22"/>
          <w:lang w:val="de-CH" w:eastAsia="de-DE"/>
        </w:rPr>
        <w:t>und mit mehreren individuellen Wünschen umsetzbar ist.</w:t>
      </w:r>
    </w:p>
    <w:p w14:paraId="558E0121" w14:textId="77777777" w:rsidR="00B47ACF" w:rsidRPr="00B47ACF" w:rsidRDefault="00B47ACF" w:rsidP="00B47ACF">
      <w:pPr>
        <w:rPr>
          <w:rFonts w:ascii="Times New Roman" w:eastAsia="Times New Roman" w:hAnsi="Times New Roman" w:cs="Times New Roman"/>
          <w:lang w:val="de-CH" w:eastAsia="de-DE"/>
        </w:rPr>
      </w:pPr>
    </w:p>
    <w:p w14:paraId="43CE411B"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Herausforderung</w:t>
      </w:r>
    </w:p>
    <w:p w14:paraId="5AA474C9"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Die drei zum Teil sehr unterschiedliche</w:t>
      </w:r>
      <w:ins w:id="155" w:author="vHYIJuUSED@idethz.onmicrosoft.com" w:date="2020-10-16T15:36:00Z">
        <w:r w:rsidR="00573C9A">
          <w:rPr>
            <w:rFonts w:ascii="Arial" w:eastAsia="Times New Roman" w:hAnsi="Arial" w:cs="Arial"/>
            <w:color w:val="000000"/>
            <w:sz w:val="22"/>
            <w:szCs w:val="22"/>
            <w:lang w:val="de-CH" w:eastAsia="de-DE"/>
          </w:rPr>
          <w:t>n</w:t>
        </w:r>
      </w:ins>
      <w:r w:rsidRPr="00B47ACF">
        <w:rPr>
          <w:rFonts w:ascii="Arial" w:eastAsia="Times New Roman" w:hAnsi="Arial" w:cs="Arial"/>
          <w:color w:val="000000"/>
          <w:sz w:val="22"/>
          <w:szCs w:val="22"/>
          <w:lang w:val="de-CH" w:eastAsia="de-DE"/>
        </w:rPr>
        <w:t xml:space="preserve"> </w:t>
      </w:r>
      <w:del w:id="156" w:author="vHYIJuUSED@idethz.onmicrosoft.com" w:date="2020-10-16T15:34:00Z">
        <w:r w:rsidRPr="00B47ACF" w:rsidDel="00FB2B62">
          <w:rPr>
            <w:rFonts w:ascii="Arial" w:eastAsia="Times New Roman" w:hAnsi="Arial" w:cs="Arial"/>
            <w:color w:val="000000"/>
            <w:sz w:val="22"/>
            <w:szCs w:val="22"/>
            <w:lang w:val="de-CH" w:eastAsia="de-DE"/>
          </w:rPr>
          <w:delText>tätigkeiten</w:delText>
        </w:r>
      </w:del>
      <w:ins w:id="157" w:author="vHYIJuUSED@idethz.onmicrosoft.com" w:date="2020-10-16T15:34:00Z">
        <w:r w:rsidR="00FB2B62" w:rsidRPr="00B47ACF">
          <w:rPr>
            <w:rFonts w:ascii="Arial" w:eastAsia="Times New Roman" w:hAnsi="Arial" w:cs="Arial"/>
            <w:color w:val="000000"/>
            <w:sz w:val="22"/>
            <w:szCs w:val="22"/>
            <w:lang w:val="de-CH" w:eastAsia="de-DE"/>
          </w:rPr>
          <w:t>Tätigkeiten</w:t>
        </w:r>
      </w:ins>
      <w:ins w:id="158" w:author="vHYIJuUSED@idethz.onmicrosoft.com" w:date="2020-10-16T15:35:00Z">
        <w:r w:rsidR="00573C9A">
          <w:rPr>
            <w:rFonts w:ascii="Arial" w:eastAsia="Times New Roman" w:hAnsi="Arial" w:cs="Arial"/>
            <w:color w:val="000000"/>
            <w:sz w:val="22"/>
            <w:szCs w:val="22"/>
            <w:lang w:val="de-CH" w:eastAsia="de-DE"/>
          </w:rPr>
          <w:t>,</w:t>
        </w:r>
      </w:ins>
      <w:del w:id="159" w:author="vHYIJuUSED@idethz.onmicrosoft.com" w:date="2020-10-16T15:34:00Z">
        <w:r w:rsidRPr="00B47ACF" w:rsidDel="00FB2B62">
          <w:rPr>
            <w:rFonts w:ascii="Arial" w:eastAsia="Times New Roman" w:hAnsi="Arial" w:cs="Arial"/>
            <w:color w:val="000000"/>
            <w:sz w:val="22"/>
            <w:szCs w:val="22"/>
            <w:lang w:val="de-CH" w:eastAsia="de-DE"/>
          </w:rPr>
          <w:delText>,</w:delText>
        </w:r>
      </w:del>
      <w:r w:rsidRPr="00B47ACF">
        <w:rPr>
          <w:rFonts w:ascii="Arial" w:eastAsia="Times New Roman" w:hAnsi="Arial" w:cs="Arial"/>
          <w:color w:val="000000"/>
          <w:sz w:val="22"/>
          <w:szCs w:val="22"/>
          <w:lang w:val="de-CH" w:eastAsia="de-DE"/>
        </w:rPr>
        <w:t xml:space="preserve"> </w:t>
      </w:r>
      <w:commentRangeStart w:id="160"/>
      <w:r w:rsidRPr="00B47ACF">
        <w:rPr>
          <w:rFonts w:ascii="Arial" w:eastAsia="Times New Roman" w:hAnsi="Arial" w:cs="Arial"/>
          <w:color w:val="000000"/>
          <w:sz w:val="22"/>
          <w:szCs w:val="22"/>
          <w:lang w:val="de-CH" w:eastAsia="de-DE"/>
        </w:rPr>
        <w:t>Psychotherapie, Business Coaching</w:t>
      </w:r>
    </w:p>
    <w:p w14:paraId="722123E6"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sowie Sport und Talentförderung</w:t>
      </w:r>
      <w:commentRangeEnd w:id="160"/>
      <w:r w:rsidR="00573C9A">
        <w:rPr>
          <w:rStyle w:val="Kommentarzeichen"/>
        </w:rPr>
        <w:commentReference w:id="160"/>
      </w:r>
      <w:ins w:id="161" w:author="vHYIJuUSED@idethz.onmicrosoft.com" w:date="2020-10-16T15:35:00Z">
        <w:r w:rsidR="00573C9A">
          <w:rPr>
            <w:rFonts w:ascii="Arial" w:eastAsia="Times New Roman" w:hAnsi="Arial" w:cs="Arial"/>
            <w:color w:val="000000"/>
            <w:sz w:val="22"/>
            <w:szCs w:val="22"/>
            <w:lang w:val="de-CH" w:eastAsia="de-DE"/>
          </w:rPr>
          <w:t xml:space="preserve">, </w:t>
        </w:r>
      </w:ins>
      <w:del w:id="162" w:author="vHYIJuUSED@idethz.onmicrosoft.com" w:date="2020-10-16T15:35:00Z">
        <w:r w:rsidRPr="00B47ACF" w:rsidDel="00573C9A">
          <w:rPr>
            <w:rFonts w:ascii="Arial" w:eastAsia="Times New Roman" w:hAnsi="Arial" w:cs="Arial"/>
            <w:color w:val="000000"/>
            <w:sz w:val="22"/>
            <w:szCs w:val="22"/>
            <w:lang w:val="de-CH" w:eastAsia="de-DE"/>
          </w:rPr>
          <w:delText xml:space="preserve">, alle </w:delText>
        </w:r>
      </w:del>
      <w:r w:rsidRPr="00B47ACF">
        <w:rPr>
          <w:rFonts w:ascii="Arial" w:eastAsia="Times New Roman" w:hAnsi="Arial" w:cs="Arial"/>
          <w:color w:val="000000"/>
          <w:sz w:val="22"/>
          <w:szCs w:val="22"/>
          <w:lang w:val="de-CH" w:eastAsia="de-DE"/>
        </w:rPr>
        <w:t>visuell unter eine</w:t>
      </w:r>
      <w:ins w:id="163" w:author="vHYIJuUSED@idethz.onmicrosoft.com" w:date="2020-10-16T15:35:00Z">
        <w:r w:rsidR="00573C9A">
          <w:rPr>
            <w:rFonts w:ascii="Arial" w:eastAsia="Times New Roman" w:hAnsi="Arial" w:cs="Arial"/>
            <w:color w:val="000000"/>
            <w:sz w:val="22"/>
            <w:szCs w:val="22"/>
            <w:lang w:val="de-CH" w:eastAsia="de-DE"/>
          </w:rPr>
          <w:t>n</w:t>
        </w:r>
      </w:ins>
      <w:del w:id="164" w:author="vHYIJuUSED@idethz.onmicrosoft.com" w:date="2020-10-16T15:35:00Z">
        <w:r w:rsidRPr="00B47ACF" w:rsidDel="00573C9A">
          <w:rPr>
            <w:rFonts w:ascii="Arial" w:eastAsia="Times New Roman" w:hAnsi="Arial" w:cs="Arial"/>
            <w:color w:val="000000"/>
            <w:sz w:val="22"/>
            <w:szCs w:val="22"/>
            <w:lang w:val="de-CH" w:eastAsia="de-DE"/>
          </w:rPr>
          <w:delText>m</w:delText>
        </w:r>
      </w:del>
      <w:r w:rsidRPr="00B47ACF">
        <w:rPr>
          <w:rFonts w:ascii="Arial" w:eastAsia="Times New Roman" w:hAnsi="Arial" w:cs="Arial"/>
          <w:color w:val="000000"/>
          <w:sz w:val="22"/>
          <w:szCs w:val="22"/>
          <w:lang w:val="de-CH" w:eastAsia="de-DE"/>
        </w:rPr>
        <w:t xml:space="preserve"> Hut kriegen</w:t>
      </w:r>
      <w:ins w:id="165" w:author="vHYIJuUSED@idethz.onmicrosoft.com" w:date="2020-10-16T15:36:00Z">
        <w:r w:rsidR="00573C9A">
          <w:rPr>
            <w:rFonts w:ascii="Arial" w:eastAsia="Times New Roman" w:hAnsi="Arial" w:cs="Arial"/>
            <w:color w:val="000000"/>
            <w:sz w:val="22"/>
            <w:szCs w:val="22"/>
            <w:lang w:val="de-CH" w:eastAsia="de-DE"/>
          </w:rPr>
          <w:t xml:space="preserve"> mit begrenztem Budget,  </w:t>
        </w:r>
      </w:ins>
      <w:del w:id="166" w:author="vHYIJuUSED@idethz.onmicrosoft.com" w:date="2020-10-16T15:36:00Z">
        <w:r w:rsidRPr="00B47ACF" w:rsidDel="00573C9A">
          <w:rPr>
            <w:rFonts w:ascii="Arial" w:eastAsia="Times New Roman" w:hAnsi="Arial" w:cs="Arial"/>
            <w:color w:val="000000"/>
            <w:sz w:val="22"/>
            <w:szCs w:val="22"/>
            <w:lang w:val="de-CH" w:eastAsia="de-DE"/>
          </w:rPr>
          <w:delText xml:space="preserve">. Zudem auch das sehr begrenzte Budget, </w:delText>
        </w:r>
      </w:del>
      <w:r w:rsidRPr="00B47ACF">
        <w:rPr>
          <w:rFonts w:ascii="Arial" w:eastAsia="Times New Roman" w:hAnsi="Arial" w:cs="Arial"/>
          <w:color w:val="000000"/>
          <w:sz w:val="22"/>
          <w:szCs w:val="22"/>
          <w:lang w:val="de-CH" w:eastAsia="de-DE"/>
        </w:rPr>
        <w:t>welches nicht viel Spielraum in der Umsetzung ermöglicht. </w:t>
      </w:r>
    </w:p>
    <w:p w14:paraId="7C6B296F" w14:textId="77777777" w:rsidR="00B47ACF" w:rsidRPr="00B47ACF" w:rsidRDefault="00B47ACF" w:rsidP="00B47ACF">
      <w:pPr>
        <w:spacing w:after="240"/>
        <w:rPr>
          <w:rFonts w:ascii="Times New Roman" w:eastAsia="Times New Roman" w:hAnsi="Times New Roman" w:cs="Times New Roman"/>
          <w:lang w:val="de-CH" w:eastAsia="de-DE"/>
        </w:rPr>
      </w:pPr>
    </w:p>
    <w:p w14:paraId="36218355"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r w:rsidRPr="00B47ACF">
        <w:rPr>
          <w:rFonts w:ascii="Arial" w:eastAsia="Times New Roman" w:hAnsi="Arial" w:cs="Arial"/>
          <w:b/>
          <w:bCs/>
          <w:color w:val="454444"/>
          <w:sz w:val="38"/>
          <w:szCs w:val="38"/>
          <w:lang w:val="de-CH" w:eastAsia="de-DE"/>
        </w:rPr>
        <w:t>Lösung</w:t>
      </w:r>
    </w:p>
    <w:p w14:paraId="3EB81F08" w14:textId="77777777" w:rsidR="00B47ACF" w:rsidRDefault="00573C9A" w:rsidP="00B47ACF">
      <w:pPr>
        <w:rPr>
          <w:ins w:id="167" w:author="vHYIJuUSED@idethz.onmicrosoft.com" w:date="2020-10-16T15:36:00Z"/>
          <w:rFonts w:ascii="Arial" w:eastAsia="Times New Roman" w:hAnsi="Arial" w:cs="Arial"/>
          <w:color w:val="000000"/>
          <w:sz w:val="22"/>
          <w:szCs w:val="22"/>
          <w:lang w:val="de-CH" w:eastAsia="de-DE"/>
        </w:rPr>
      </w:pPr>
      <w:ins w:id="168" w:author="vHYIJuUSED@idethz.onmicrosoft.com" w:date="2020-10-16T15:36:00Z">
        <w:r>
          <w:rPr>
            <w:rFonts w:ascii="Arial" w:eastAsia="Times New Roman" w:hAnsi="Arial" w:cs="Arial"/>
            <w:color w:val="000000"/>
            <w:sz w:val="22"/>
            <w:szCs w:val="22"/>
            <w:lang w:val="de-CH" w:eastAsia="de-DE"/>
          </w:rPr>
          <w:t xml:space="preserve">Der grösste Teil der Kosten </w:t>
        </w:r>
        <w:commentRangeStart w:id="169"/>
        <w:r>
          <w:rPr>
            <w:rFonts w:ascii="Arial" w:eastAsia="Times New Roman" w:hAnsi="Arial" w:cs="Arial"/>
            <w:color w:val="000000"/>
            <w:sz w:val="22"/>
            <w:szCs w:val="22"/>
            <w:lang w:val="de-CH" w:eastAsia="de-DE"/>
          </w:rPr>
          <w:t xml:space="preserve">konnte </w:t>
        </w:r>
        <w:commentRangeEnd w:id="169"/>
        <w:r>
          <w:rPr>
            <w:rStyle w:val="Kommentarzeichen"/>
          </w:rPr>
          <w:commentReference w:id="169"/>
        </w:r>
        <w:r>
          <w:rPr>
            <w:rFonts w:ascii="Arial" w:eastAsia="Times New Roman" w:hAnsi="Arial" w:cs="Arial"/>
            <w:color w:val="000000"/>
            <w:sz w:val="22"/>
            <w:szCs w:val="22"/>
            <w:lang w:val="de-CH" w:eastAsia="de-DE"/>
          </w:rPr>
          <w:t>d</w:t>
        </w:r>
      </w:ins>
      <w:del w:id="170" w:author="vHYIJuUSED@idethz.onmicrosoft.com" w:date="2020-10-16T15:36:00Z">
        <w:r w:rsidR="00B47ACF" w:rsidRPr="00B47ACF" w:rsidDel="00573C9A">
          <w:rPr>
            <w:rFonts w:ascii="Arial" w:eastAsia="Times New Roman" w:hAnsi="Arial" w:cs="Arial"/>
            <w:color w:val="000000"/>
            <w:sz w:val="22"/>
            <w:szCs w:val="22"/>
            <w:lang w:val="de-CH" w:eastAsia="de-DE"/>
          </w:rPr>
          <w:delText>D</w:delText>
        </w:r>
      </w:del>
      <w:r w:rsidR="00B47ACF" w:rsidRPr="00B47ACF">
        <w:rPr>
          <w:rFonts w:ascii="Arial" w:eastAsia="Times New Roman" w:hAnsi="Arial" w:cs="Arial"/>
          <w:color w:val="000000"/>
          <w:sz w:val="22"/>
          <w:szCs w:val="22"/>
          <w:lang w:val="de-CH" w:eastAsia="de-DE"/>
        </w:rPr>
        <w:t xml:space="preserve">urch die </w:t>
      </w:r>
      <w:del w:id="171" w:author="vHYIJuUSED@idethz.onmicrosoft.com" w:date="2020-10-16T15:36:00Z">
        <w:r w:rsidR="00B47ACF" w:rsidRPr="00B47ACF" w:rsidDel="00573C9A">
          <w:rPr>
            <w:rFonts w:ascii="Arial" w:eastAsia="Times New Roman" w:hAnsi="Arial" w:cs="Arial"/>
            <w:color w:val="000000"/>
            <w:sz w:val="22"/>
            <w:szCs w:val="22"/>
            <w:lang w:val="de-CH" w:eastAsia="de-DE"/>
          </w:rPr>
          <w:delText>reduktion</w:delText>
        </w:r>
      </w:del>
      <w:ins w:id="172" w:author="vHYIJuUSED@idethz.onmicrosoft.com" w:date="2020-10-16T15:36:00Z">
        <w:r w:rsidRPr="00B47ACF">
          <w:rPr>
            <w:rFonts w:ascii="Arial" w:eastAsia="Times New Roman" w:hAnsi="Arial" w:cs="Arial"/>
            <w:color w:val="000000"/>
            <w:sz w:val="22"/>
            <w:szCs w:val="22"/>
            <w:lang w:val="de-CH" w:eastAsia="de-DE"/>
          </w:rPr>
          <w:t>Reduktion</w:t>
        </w:r>
      </w:ins>
      <w:r w:rsidR="00B47ACF" w:rsidRPr="00B47ACF">
        <w:rPr>
          <w:rFonts w:ascii="Arial" w:eastAsia="Times New Roman" w:hAnsi="Arial" w:cs="Arial"/>
          <w:color w:val="000000"/>
          <w:sz w:val="22"/>
          <w:szCs w:val="22"/>
          <w:lang w:val="de-CH" w:eastAsia="de-DE"/>
        </w:rPr>
        <w:t xml:space="preserve"> der Aufwände in der Entwicklung</w:t>
      </w:r>
      <w:ins w:id="173" w:author="vHYIJuUSED@idethz.onmicrosoft.com" w:date="2020-10-16T15:36:00Z">
        <w:r>
          <w:rPr>
            <w:rFonts w:ascii="Arial" w:eastAsia="Times New Roman" w:hAnsi="Arial" w:cs="Arial"/>
            <w:color w:val="000000"/>
            <w:sz w:val="22"/>
            <w:szCs w:val="22"/>
            <w:lang w:val="de-CH" w:eastAsia="de-DE"/>
          </w:rPr>
          <w:t xml:space="preserve"> </w:t>
        </w:r>
      </w:ins>
      <w:del w:id="174" w:author="vHYIJuUSED@idethz.onmicrosoft.com" w:date="2020-10-16T15:36:00Z">
        <w:r w:rsidR="00B47ACF" w:rsidRPr="00B47ACF" w:rsidDel="00573C9A">
          <w:rPr>
            <w:rFonts w:ascii="Arial" w:eastAsia="Times New Roman" w:hAnsi="Arial" w:cs="Arial"/>
            <w:color w:val="000000"/>
            <w:sz w:val="22"/>
            <w:szCs w:val="22"/>
            <w:lang w:val="de-CH" w:eastAsia="de-DE"/>
          </w:rPr>
          <w:delText xml:space="preserve"> sollte der grösste Teil der Kosten </w:delText>
        </w:r>
      </w:del>
      <w:r w:rsidR="00B47ACF" w:rsidRPr="00B47ACF">
        <w:rPr>
          <w:rFonts w:ascii="Arial" w:eastAsia="Times New Roman" w:hAnsi="Arial" w:cs="Arial"/>
          <w:color w:val="000000"/>
          <w:sz w:val="22"/>
          <w:szCs w:val="22"/>
          <w:lang w:val="de-CH" w:eastAsia="de-DE"/>
        </w:rPr>
        <w:t>gespart werden. Aus diesem Grund wurden nur wenige</w:t>
      </w:r>
      <w:ins w:id="175" w:author="vHYIJuUSED@idethz.onmicrosoft.com" w:date="2020-10-16T15:37:00Z">
        <w:r>
          <w:rPr>
            <w:rFonts w:ascii="Arial" w:eastAsia="Times New Roman" w:hAnsi="Arial" w:cs="Arial"/>
            <w:color w:val="000000"/>
            <w:sz w:val="22"/>
            <w:szCs w:val="22"/>
            <w:lang w:val="de-CH" w:eastAsia="de-DE"/>
          </w:rPr>
          <w:t xml:space="preserve">, </w:t>
        </w:r>
      </w:ins>
      <w:del w:id="176" w:author="vHYIJuUSED@idethz.onmicrosoft.com" w:date="2020-10-16T15:37:00Z">
        <w:r w:rsidR="00B47ACF" w:rsidRPr="00B47ACF" w:rsidDel="00573C9A">
          <w:rPr>
            <w:rFonts w:ascii="Arial" w:eastAsia="Times New Roman" w:hAnsi="Arial" w:cs="Arial"/>
            <w:color w:val="000000"/>
            <w:sz w:val="22"/>
            <w:szCs w:val="22"/>
            <w:lang w:val="de-CH" w:eastAsia="de-DE"/>
          </w:rPr>
          <w:delText xml:space="preserve"> und </w:delText>
        </w:r>
      </w:del>
      <w:r w:rsidR="00B47ACF" w:rsidRPr="00B47ACF">
        <w:rPr>
          <w:rFonts w:ascii="Arial" w:eastAsia="Times New Roman" w:hAnsi="Arial" w:cs="Arial"/>
          <w:color w:val="000000"/>
          <w:sz w:val="22"/>
          <w:szCs w:val="22"/>
          <w:lang w:val="de-CH" w:eastAsia="de-DE"/>
        </w:rPr>
        <w:t xml:space="preserve">sehr einfache Templates </w:t>
      </w:r>
      <w:r w:rsidR="00B47ACF" w:rsidRPr="00B47ACF">
        <w:rPr>
          <w:rFonts w:ascii="Arial" w:eastAsia="Times New Roman" w:hAnsi="Arial" w:cs="Arial"/>
          <w:color w:val="222222"/>
          <w:sz w:val="22"/>
          <w:szCs w:val="22"/>
          <w:shd w:val="clear" w:color="auto" w:fill="FFFFFF"/>
          <w:lang w:val="de-CH" w:eastAsia="de-DE"/>
        </w:rPr>
        <w:t>gestaltet</w:t>
      </w:r>
      <w:r w:rsidR="00B47ACF" w:rsidRPr="00B47ACF">
        <w:rPr>
          <w:rFonts w:ascii="Arial" w:eastAsia="Times New Roman" w:hAnsi="Arial" w:cs="Arial"/>
          <w:color w:val="000000"/>
          <w:sz w:val="22"/>
          <w:szCs w:val="22"/>
          <w:lang w:val="de-CH" w:eastAsia="de-DE"/>
        </w:rPr>
        <w:t xml:space="preserve">, welche alle unterschiedlich angewendet werden. Die </w:t>
      </w:r>
      <w:del w:id="177" w:author="vHYIJuUSED@idethz.onmicrosoft.com" w:date="2020-10-16T15:37:00Z">
        <w:r w:rsidR="00B47ACF" w:rsidRPr="00B47ACF" w:rsidDel="00573C9A">
          <w:rPr>
            <w:rFonts w:ascii="Arial" w:eastAsia="Times New Roman" w:hAnsi="Arial" w:cs="Arial"/>
            <w:color w:val="000000"/>
            <w:sz w:val="22"/>
            <w:szCs w:val="22"/>
            <w:lang w:val="de-CH" w:eastAsia="de-DE"/>
          </w:rPr>
          <w:delText>unterschiede</w:delText>
        </w:r>
      </w:del>
      <w:ins w:id="178" w:author="vHYIJuUSED@idethz.onmicrosoft.com" w:date="2020-10-16T15:37:00Z">
        <w:r w:rsidRPr="00B47ACF">
          <w:rPr>
            <w:rFonts w:ascii="Arial" w:eastAsia="Times New Roman" w:hAnsi="Arial" w:cs="Arial"/>
            <w:color w:val="000000"/>
            <w:sz w:val="22"/>
            <w:szCs w:val="22"/>
            <w:lang w:val="de-CH" w:eastAsia="de-DE"/>
          </w:rPr>
          <w:t>Unterschiede</w:t>
        </w:r>
      </w:ins>
      <w:r w:rsidR="00B47ACF" w:rsidRPr="00B47ACF">
        <w:rPr>
          <w:rFonts w:ascii="Arial" w:eastAsia="Times New Roman" w:hAnsi="Arial" w:cs="Arial"/>
          <w:color w:val="000000"/>
          <w:sz w:val="22"/>
          <w:szCs w:val="22"/>
          <w:lang w:val="de-CH" w:eastAsia="de-DE"/>
        </w:rPr>
        <w:t xml:space="preserve"> zwischen den Templates werden vor allem mit den vordefinierten Farben und Farbgruppen ersichtlich. </w:t>
      </w:r>
    </w:p>
    <w:p w14:paraId="388B56DD" w14:textId="77777777" w:rsidR="00573C9A" w:rsidRPr="00B47ACF" w:rsidRDefault="00573C9A" w:rsidP="00B47ACF">
      <w:pPr>
        <w:rPr>
          <w:rFonts w:ascii="Times New Roman" w:eastAsia="Times New Roman" w:hAnsi="Times New Roman" w:cs="Times New Roman"/>
          <w:lang w:val="de-CH" w:eastAsia="de-DE"/>
        </w:rPr>
      </w:pPr>
    </w:p>
    <w:p w14:paraId="549037C6" w14:textId="77777777" w:rsidR="00B47ACF" w:rsidRPr="00B47ACF" w:rsidRDefault="00B47ACF" w:rsidP="00B47ACF">
      <w:pPr>
        <w:shd w:val="clear" w:color="auto" w:fill="FAFAFA"/>
        <w:outlineLvl w:val="2"/>
        <w:rPr>
          <w:rFonts w:ascii="Times New Roman" w:eastAsia="Times New Roman" w:hAnsi="Times New Roman" w:cs="Times New Roman"/>
          <w:b/>
          <w:bCs/>
          <w:sz w:val="27"/>
          <w:szCs w:val="27"/>
          <w:lang w:val="de-CH" w:eastAsia="de-DE"/>
        </w:rPr>
      </w:pPr>
      <w:commentRangeStart w:id="179"/>
      <w:r w:rsidRPr="00B47ACF">
        <w:rPr>
          <w:rFonts w:ascii="Arial" w:eastAsia="Times New Roman" w:hAnsi="Arial" w:cs="Arial"/>
          <w:b/>
          <w:bCs/>
          <w:color w:val="454444"/>
          <w:sz w:val="38"/>
          <w:szCs w:val="38"/>
          <w:lang w:val="de-CH" w:eastAsia="de-DE"/>
        </w:rPr>
        <w:t>Spezielle Punkte</w:t>
      </w:r>
      <w:commentRangeEnd w:id="179"/>
      <w:r w:rsidR="00573C9A">
        <w:rPr>
          <w:rStyle w:val="Kommentarzeichen"/>
        </w:rPr>
        <w:commentReference w:id="179"/>
      </w:r>
    </w:p>
    <w:p w14:paraId="3BB87874" w14:textId="77777777" w:rsidR="00B47ACF" w:rsidRPr="00B47ACF" w:rsidRDefault="00573C9A" w:rsidP="00B47ACF">
      <w:pPr>
        <w:rPr>
          <w:rFonts w:ascii="Times New Roman" w:eastAsia="Times New Roman" w:hAnsi="Times New Roman" w:cs="Times New Roman"/>
          <w:lang w:val="de-CH" w:eastAsia="de-DE"/>
        </w:rPr>
      </w:pPr>
      <w:commentRangeStart w:id="180"/>
      <w:ins w:id="181" w:author="vHYIJuUSED@idethz.onmicrosoft.com" w:date="2020-10-16T15:39:00Z">
        <w:r>
          <w:rPr>
            <w:rFonts w:ascii="Arial" w:eastAsia="Times New Roman" w:hAnsi="Arial" w:cs="Arial"/>
            <w:color w:val="000000"/>
            <w:sz w:val="22"/>
            <w:szCs w:val="22"/>
            <w:lang w:val="de-CH" w:eastAsia="de-DE"/>
          </w:rPr>
          <w:t xml:space="preserve">Aus Kostengründen wurde darauf verzichtet </w:t>
        </w:r>
      </w:ins>
      <w:commentRangeStart w:id="182"/>
      <w:del w:id="183" w:author="vHYIJuUSED@idethz.onmicrosoft.com" w:date="2020-10-16T15:39:00Z">
        <w:r w:rsidR="00B47ACF" w:rsidRPr="00B47ACF" w:rsidDel="00573C9A">
          <w:rPr>
            <w:rFonts w:ascii="Arial" w:eastAsia="Times New Roman" w:hAnsi="Arial" w:cs="Arial"/>
            <w:color w:val="000000"/>
            <w:sz w:val="22"/>
            <w:szCs w:val="22"/>
            <w:lang w:val="de-CH" w:eastAsia="de-DE"/>
          </w:rPr>
          <w:delText xml:space="preserve">Um </w:delText>
        </w:r>
      </w:del>
      <w:del w:id="184" w:author="vHYIJuUSED@idethz.onmicrosoft.com" w:date="2020-10-16T15:38:00Z">
        <w:r w:rsidR="00B47ACF" w:rsidRPr="00B47ACF" w:rsidDel="00573C9A">
          <w:rPr>
            <w:rFonts w:ascii="Arial" w:eastAsia="Times New Roman" w:hAnsi="Arial" w:cs="Arial"/>
            <w:color w:val="000000"/>
            <w:sz w:val="22"/>
            <w:szCs w:val="22"/>
            <w:lang w:val="de-CH" w:eastAsia="de-DE"/>
          </w:rPr>
          <w:delText xml:space="preserve">noch die </w:delText>
        </w:r>
      </w:del>
      <w:del w:id="185" w:author="vHYIJuUSED@idethz.onmicrosoft.com" w:date="2020-10-16T15:39:00Z">
        <w:r w:rsidR="00B47ACF" w:rsidRPr="00B47ACF" w:rsidDel="00573C9A">
          <w:rPr>
            <w:rFonts w:ascii="Arial" w:eastAsia="Times New Roman" w:hAnsi="Arial" w:cs="Arial"/>
            <w:color w:val="000000"/>
            <w:sz w:val="22"/>
            <w:szCs w:val="22"/>
            <w:lang w:val="de-CH" w:eastAsia="de-DE"/>
          </w:rPr>
          <w:delText xml:space="preserve">Kosten zu sparen für </w:delText>
        </w:r>
      </w:del>
      <w:r w:rsidR="00B47ACF" w:rsidRPr="00B47ACF">
        <w:rPr>
          <w:rFonts w:ascii="Arial" w:eastAsia="Times New Roman" w:hAnsi="Arial" w:cs="Arial"/>
          <w:color w:val="000000"/>
          <w:sz w:val="22"/>
          <w:szCs w:val="22"/>
          <w:lang w:val="de-CH" w:eastAsia="de-DE"/>
        </w:rPr>
        <w:t xml:space="preserve">eine zweisprachige Seite </w:t>
      </w:r>
      <w:commentRangeEnd w:id="182"/>
      <w:r>
        <w:rPr>
          <w:rStyle w:val="Kommentarzeichen"/>
        </w:rPr>
        <w:commentReference w:id="182"/>
      </w:r>
      <w:ins w:id="186" w:author="vHYIJuUSED@idethz.onmicrosoft.com" w:date="2020-10-16T15:39:00Z">
        <w:r>
          <w:rPr>
            <w:rFonts w:ascii="Arial" w:eastAsia="Times New Roman" w:hAnsi="Arial" w:cs="Arial"/>
            <w:color w:val="000000"/>
            <w:sz w:val="22"/>
            <w:szCs w:val="22"/>
            <w:lang w:val="de-CH" w:eastAsia="de-DE"/>
          </w:rPr>
          <w:t xml:space="preserve">mit übersetzten Texten. </w:t>
        </w:r>
      </w:ins>
      <w:del w:id="187" w:author="vHYIJuUSED@idethz.onmicrosoft.com" w:date="2020-10-16T15:39:00Z">
        <w:r w:rsidR="00B47ACF" w:rsidRPr="00B47ACF" w:rsidDel="00573C9A">
          <w:rPr>
            <w:rFonts w:ascii="Arial" w:eastAsia="Times New Roman" w:hAnsi="Arial" w:cs="Arial"/>
            <w:color w:val="000000"/>
            <w:sz w:val="22"/>
            <w:szCs w:val="22"/>
            <w:lang w:val="de-CH" w:eastAsia="de-DE"/>
          </w:rPr>
          <w:delText xml:space="preserve">aufzubauen oder auch die Texte zu übersetzen, wurde </w:delText>
        </w:r>
      </w:del>
      <w:ins w:id="188" w:author="vHYIJuUSED@idethz.onmicrosoft.com" w:date="2020-10-16T15:39:00Z">
        <w:r>
          <w:rPr>
            <w:rFonts w:ascii="Arial" w:eastAsia="Times New Roman" w:hAnsi="Arial" w:cs="Arial"/>
            <w:color w:val="000000"/>
            <w:sz w:val="22"/>
            <w:szCs w:val="22"/>
            <w:lang w:val="de-CH" w:eastAsia="de-DE"/>
          </w:rPr>
          <w:t>A</w:t>
        </w:r>
      </w:ins>
      <w:del w:id="189" w:author="vHYIJuUSED@idethz.onmicrosoft.com" w:date="2020-10-16T15:39:00Z">
        <w:r w:rsidR="00B47ACF" w:rsidRPr="00B47ACF" w:rsidDel="00573C9A">
          <w:rPr>
            <w:rFonts w:ascii="Arial" w:eastAsia="Times New Roman" w:hAnsi="Arial" w:cs="Arial"/>
            <w:color w:val="000000"/>
            <w:sz w:val="22"/>
            <w:szCs w:val="22"/>
            <w:lang w:val="de-CH" w:eastAsia="de-DE"/>
          </w:rPr>
          <w:delText>a</w:delText>
        </w:r>
      </w:del>
      <w:r w:rsidR="00B47ACF" w:rsidRPr="00B47ACF">
        <w:rPr>
          <w:rFonts w:ascii="Arial" w:eastAsia="Times New Roman" w:hAnsi="Arial" w:cs="Arial"/>
          <w:color w:val="000000"/>
          <w:sz w:val="22"/>
          <w:szCs w:val="22"/>
          <w:lang w:val="de-CH" w:eastAsia="de-DE"/>
        </w:rPr>
        <w:t>n Stelle eine</w:t>
      </w:r>
      <w:ins w:id="190" w:author="vHYIJuUSED@idethz.onmicrosoft.com" w:date="2020-10-16T15:40:00Z">
        <w:r>
          <w:rPr>
            <w:rFonts w:ascii="Arial" w:eastAsia="Times New Roman" w:hAnsi="Arial" w:cs="Arial"/>
            <w:color w:val="000000"/>
            <w:sz w:val="22"/>
            <w:szCs w:val="22"/>
            <w:lang w:val="de-CH" w:eastAsia="de-DE"/>
          </w:rPr>
          <w:t>s</w:t>
        </w:r>
      </w:ins>
      <w:del w:id="191" w:author="vHYIJuUSED@idethz.onmicrosoft.com" w:date="2020-10-16T15:40:00Z">
        <w:r w:rsidR="00B47ACF" w:rsidRPr="00B47ACF" w:rsidDel="00573C9A">
          <w:rPr>
            <w:rFonts w:ascii="Arial" w:eastAsia="Times New Roman" w:hAnsi="Arial" w:cs="Arial"/>
            <w:color w:val="000000"/>
            <w:sz w:val="22"/>
            <w:szCs w:val="22"/>
            <w:lang w:val="de-CH" w:eastAsia="de-DE"/>
          </w:rPr>
          <w:delText>m</w:delText>
        </w:r>
      </w:del>
      <w:r w:rsidR="00B47ACF" w:rsidRPr="00B47ACF">
        <w:rPr>
          <w:rFonts w:ascii="Arial" w:eastAsia="Times New Roman" w:hAnsi="Arial" w:cs="Arial"/>
          <w:color w:val="000000"/>
          <w:sz w:val="22"/>
          <w:szCs w:val="22"/>
          <w:lang w:val="de-CH" w:eastAsia="de-DE"/>
        </w:rPr>
        <w:t xml:space="preserve"> </w:t>
      </w:r>
      <w:commentRangeStart w:id="192"/>
      <w:proofErr w:type="spellStart"/>
      <w:r w:rsidR="00B47ACF" w:rsidRPr="00B47ACF">
        <w:rPr>
          <w:rFonts w:ascii="Arial" w:eastAsia="Times New Roman" w:hAnsi="Arial" w:cs="Arial"/>
          <w:color w:val="000000"/>
          <w:sz w:val="22"/>
          <w:szCs w:val="22"/>
          <w:lang w:val="de-CH" w:eastAsia="de-DE"/>
        </w:rPr>
        <w:t>Toggle</w:t>
      </w:r>
      <w:proofErr w:type="spellEnd"/>
      <w:r w:rsidR="00B47ACF" w:rsidRPr="00B47ACF">
        <w:rPr>
          <w:rFonts w:ascii="Arial" w:eastAsia="Times New Roman" w:hAnsi="Arial" w:cs="Arial"/>
          <w:color w:val="000000"/>
          <w:sz w:val="22"/>
          <w:szCs w:val="22"/>
          <w:lang w:val="de-CH" w:eastAsia="de-DE"/>
        </w:rPr>
        <w:t xml:space="preserve"> </w:t>
      </w:r>
      <w:commentRangeEnd w:id="192"/>
      <w:r>
        <w:rPr>
          <w:rStyle w:val="Kommentarzeichen"/>
        </w:rPr>
        <w:commentReference w:id="192"/>
      </w:r>
      <w:del w:id="193" w:author="vHYIJuUSED@idethz.onmicrosoft.com" w:date="2020-10-16T15:40:00Z">
        <w:r w:rsidR="00B47ACF" w:rsidRPr="00B47ACF" w:rsidDel="00573C9A">
          <w:rPr>
            <w:rFonts w:ascii="Arial" w:eastAsia="Times New Roman" w:hAnsi="Arial" w:cs="Arial"/>
            <w:color w:val="000000"/>
            <w:sz w:val="22"/>
            <w:szCs w:val="22"/>
            <w:lang w:val="de-CH" w:eastAsia="de-DE"/>
          </w:rPr>
          <w:delText xml:space="preserve">einfach </w:delText>
        </w:r>
      </w:del>
      <w:ins w:id="194" w:author="vHYIJuUSED@idethz.onmicrosoft.com" w:date="2020-10-16T15:40:00Z">
        <w:r>
          <w:rPr>
            <w:rFonts w:ascii="Arial" w:eastAsia="Times New Roman" w:hAnsi="Arial" w:cs="Arial"/>
            <w:color w:val="000000"/>
            <w:sz w:val="22"/>
            <w:szCs w:val="22"/>
            <w:lang w:val="de-CH" w:eastAsia="de-DE"/>
          </w:rPr>
          <w:t>wurde daher</w:t>
        </w:r>
        <w:r w:rsidRPr="00B47ACF">
          <w:rPr>
            <w:rFonts w:ascii="Arial" w:eastAsia="Times New Roman" w:hAnsi="Arial" w:cs="Arial"/>
            <w:color w:val="000000"/>
            <w:sz w:val="22"/>
            <w:szCs w:val="22"/>
            <w:lang w:val="de-CH" w:eastAsia="de-DE"/>
          </w:rPr>
          <w:t xml:space="preserve"> </w:t>
        </w:r>
      </w:ins>
      <w:r w:rsidR="00B47ACF" w:rsidRPr="00B47ACF">
        <w:rPr>
          <w:rFonts w:ascii="Arial" w:eastAsia="Times New Roman" w:hAnsi="Arial" w:cs="Arial"/>
          <w:color w:val="000000"/>
          <w:sz w:val="22"/>
          <w:szCs w:val="22"/>
          <w:lang w:val="de-CH" w:eastAsia="de-DE"/>
        </w:rPr>
        <w:t>ein simpler Button mit dem Bemerk, dass alles auch in Englisch angeboten wird, erstellt.</w:t>
      </w:r>
      <w:commentRangeEnd w:id="180"/>
      <w:r>
        <w:rPr>
          <w:rStyle w:val="Kommentarzeichen"/>
        </w:rPr>
        <w:commentReference w:id="180"/>
      </w:r>
    </w:p>
    <w:p w14:paraId="2EF1C598" w14:textId="77777777" w:rsidR="00B47ACF" w:rsidRPr="00B47ACF" w:rsidRDefault="00B47ACF" w:rsidP="00B47ACF">
      <w:pPr>
        <w:rPr>
          <w:rFonts w:ascii="Times New Roman" w:eastAsia="Times New Roman" w:hAnsi="Times New Roman" w:cs="Times New Roman"/>
          <w:lang w:val="de-CH" w:eastAsia="de-DE"/>
        </w:rPr>
      </w:pPr>
    </w:p>
    <w:p w14:paraId="0C362EB1" w14:textId="77777777" w:rsidR="00B47ACF" w:rsidRPr="00B47ACF" w:rsidRDefault="00B47ACF" w:rsidP="00B47ACF">
      <w:pPr>
        <w:rPr>
          <w:rFonts w:ascii="Times New Roman" w:eastAsia="Times New Roman" w:hAnsi="Times New Roman" w:cs="Times New Roman"/>
          <w:lang w:val="de-CH" w:eastAsia="de-DE"/>
        </w:rPr>
      </w:pPr>
      <w:commentRangeStart w:id="195"/>
      <w:r w:rsidRPr="00B47ACF">
        <w:rPr>
          <w:rFonts w:ascii="Arial" w:eastAsia="Times New Roman" w:hAnsi="Arial" w:cs="Arial"/>
          <w:color w:val="000000"/>
          <w:sz w:val="22"/>
          <w:szCs w:val="22"/>
          <w:lang w:val="de-CH" w:eastAsia="de-DE"/>
        </w:rPr>
        <w:t xml:space="preserve">Die </w:t>
      </w:r>
      <w:commentRangeStart w:id="196"/>
      <w:r w:rsidRPr="00B47ACF">
        <w:rPr>
          <w:rFonts w:ascii="Arial" w:eastAsia="Times New Roman" w:hAnsi="Arial" w:cs="Arial"/>
          <w:color w:val="000000"/>
          <w:sz w:val="22"/>
          <w:szCs w:val="22"/>
          <w:lang w:val="de-CH" w:eastAsia="de-DE"/>
        </w:rPr>
        <w:t xml:space="preserve">Motivationslandschaft ist ein zentraler Punkt </w:t>
      </w:r>
      <w:commentRangeEnd w:id="196"/>
      <w:r w:rsidR="00573C9A">
        <w:rPr>
          <w:rStyle w:val="Kommentarzeichen"/>
        </w:rPr>
        <w:commentReference w:id="196"/>
      </w:r>
      <w:r w:rsidRPr="00B47ACF">
        <w:rPr>
          <w:rFonts w:ascii="Arial" w:eastAsia="Times New Roman" w:hAnsi="Arial" w:cs="Arial"/>
          <w:color w:val="000000"/>
          <w:sz w:val="22"/>
          <w:szCs w:val="22"/>
          <w:lang w:val="de-CH" w:eastAsia="de-DE"/>
        </w:rPr>
        <w:t xml:space="preserve">von Dimitri </w:t>
      </w:r>
      <w:proofErr w:type="spellStart"/>
      <w:r w:rsidRPr="00B47ACF">
        <w:rPr>
          <w:rFonts w:ascii="Arial" w:eastAsia="Times New Roman" w:hAnsi="Arial" w:cs="Arial"/>
          <w:color w:val="000000"/>
          <w:sz w:val="22"/>
          <w:szCs w:val="22"/>
          <w:lang w:val="de-CH" w:eastAsia="de-DE"/>
        </w:rPr>
        <w:t>Gallatis</w:t>
      </w:r>
      <w:proofErr w:type="spellEnd"/>
      <w:r w:rsidRPr="00B47ACF">
        <w:rPr>
          <w:rFonts w:ascii="Arial" w:eastAsia="Times New Roman" w:hAnsi="Arial" w:cs="Arial"/>
          <w:color w:val="000000"/>
          <w:sz w:val="22"/>
          <w:szCs w:val="22"/>
          <w:lang w:val="de-CH" w:eastAsia="de-DE"/>
        </w:rPr>
        <w:t xml:space="preserve"> Dienstleistung</w:t>
      </w:r>
      <w:ins w:id="197" w:author="vHYIJuUSED@idethz.onmicrosoft.com" w:date="2020-10-16T15:41:00Z">
        <w:r w:rsidR="00573C9A">
          <w:rPr>
            <w:rFonts w:ascii="Arial" w:eastAsia="Times New Roman" w:hAnsi="Arial" w:cs="Arial"/>
            <w:color w:val="000000"/>
            <w:sz w:val="22"/>
            <w:szCs w:val="22"/>
            <w:lang w:val="de-CH" w:eastAsia="de-DE"/>
          </w:rPr>
          <w:t>en</w:t>
        </w:r>
      </w:ins>
      <w:r w:rsidRPr="00B47ACF">
        <w:rPr>
          <w:rFonts w:ascii="Arial" w:eastAsia="Times New Roman" w:hAnsi="Arial" w:cs="Arial"/>
          <w:color w:val="000000"/>
          <w:sz w:val="22"/>
          <w:szCs w:val="22"/>
          <w:lang w:val="de-CH" w:eastAsia="de-DE"/>
        </w:rPr>
        <w:t xml:space="preserve"> als Business Coach. Um an Business Talks richtig überzeugen zu können, wurde eine eigene Welt mit Symbolen aufgebaut. Seine Präsentationen, beispielsweise </w:t>
      </w:r>
      <w:commentRangeStart w:id="198"/>
      <w:r w:rsidRPr="00B47ACF">
        <w:rPr>
          <w:rFonts w:ascii="Arial" w:eastAsia="Times New Roman" w:hAnsi="Arial" w:cs="Arial"/>
          <w:color w:val="000000"/>
          <w:sz w:val="22"/>
          <w:szCs w:val="22"/>
          <w:lang w:val="de-CH" w:eastAsia="de-DE"/>
        </w:rPr>
        <w:t xml:space="preserve">für die Speakers </w:t>
      </w:r>
      <w:proofErr w:type="spellStart"/>
      <w:r w:rsidRPr="00B47ACF">
        <w:rPr>
          <w:rFonts w:ascii="Arial" w:eastAsia="Times New Roman" w:hAnsi="Arial" w:cs="Arial"/>
          <w:color w:val="000000"/>
          <w:sz w:val="22"/>
          <w:szCs w:val="22"/>
          <w:lang w:val="de-CH" w:eastAsia="de-DE"/>
        </w:rPr>
        <w:t>Night</w:t>
      </w:r>
      <w:proofErr w:type="spellEnd"/>
      <w:r w:rsidRPr="00B47ACF">
        <w:rPr>
          <w:rFonts w:ascii="Arial" w:eastAsia="Times New Roman" w:hAnsi="Arial" w:cs="Arial"/>
          <w:color w:val="000000"/>
          <w:sz w:val="22"/>
          <w:szCs w:val="22"/>
          <w:lang w:val="de-CH" w:eastAsia="de-DE"/>
        </w:rPr>
        <w:t xml:space="preserve"> der Business Schmiede</w:t>
      </w:r>
      <w:commentRangeEnd w:id="198"/>
      <w:r w:rsidR="00573C9A">
        <w:rPr>
          <w:rStyle w:val="Kommentarzeichen"/>
        </w:rPr>
        <w:commentReference w:id="198"/>
      </w:r>
      <w:r w:rsidRPr="00B47ACF">
        <w:rPr>
          <w:rFonts w:ascii="Arial" w:eastAsia="Times New Roman" w:hAnsi="Arial" w:cs="Arial"/>
          <w:color w:val="000000"/>
          <w:sz w:val="22"/>
          <w:szCs w:val="22"/>
          <w:lang w:val="de-CH" w:eastAsia="de-DE"/>
        </w:rPr>
        <w:t>, wurde</w:t>
      </w:r>
      <w:ins w:id="199" w:author="vHYIJuUSED@idethz.onmicrosoft.com" w:date="2020-10-16T15:43:00Z">
        <w:r w:rsidR="00573C9A">
          <w:rPr>
            <w:rFonts w:ascii="Arial" w:eastAsia="Times New Roman" w:hAnsi="Arial" w:cs="Arial"/>
            <w:color w:val="000000"/>
            <w:sz w:val="22"/>
            <w:szCs w:val="22"/>
            <w:lang w:val="de-CH" w:eastAsia="de-DE"/>
          </w:rPr>
          <w:t>n</w:t>
        </w:r>
      </w:ins>
      <w:r w:rsidRPr="00B47ACF">
        <w:rPr>
          <w:rFonts w:ascii="Arial" w:eastAsia="Times New Roman" w:hAnsi="Arial" w:cs="Arial"/>
          <w:color w:val="000000"/>
          <w:sz w:val="22"/>
          <w:szCs w:val="22"/>
          <w:lang w:val="de-CH" w:eastAsia="de-DE"/>
        </w:rPr>
        <w:t xml:space="preserve"> speziell für ihn im </w:t>
      </w:r>
      <w:proofErr w:type="spellStart"/>
      <w:r w:rsidRPr="00B47ACF">
        <w:rPr>
          <w:rFonts w:ascii="Arial" w:eastAsia="Times New Roman" w:hAnsi="Arial" w:cs="Arial"/>
          <w:color w:val="000000"/>
          <w:sz w:val="22"/>
          <w:szCs w:val="22"/>
          <w:lang w:val="de-CH" w:eastAsia="de-DE"/>
        </w:rPr>
        <w:t>Keynote</w:t>
      </w:r>
      <w:proofErr w:type="spellEnd"/>
      <w:r w:rsidRPr="00B47ACF">
        <w:rPr>
          <w:rFonts w:ascii="Arial" w:eastAsia="Times New Roman" w:hAnsi="Arial" w:cs="Arial"/>
          <w:color w:val="000000"/>
          <w:sz w:val="22"/>
          <w:szCs w:val="22"/>
          <w:lang w:val="de-CH" w:eastAsia="de-DE"/>
        </w:rPr>
        <w:t xml:space="preserve"> erstellt</w:t>
      </w:r>
      <w:ins w:id="200" w:author="vHYIJuUSED@idethz.onmicrosoft.com" w:date="2020-10-16T15:43:00Z">
        <w:r w:rsidR="00573C9A">
          <w:rPr>
            <w:rFonts w:ascii="Arial" w:eastAsia="Times New Roman" w:hAnsi="Arial" w:cs="Arial"/>
            <w:color w:val="000000"/>
            <w:sz w:val="22"/>
            <w:szCs w:val="22"/>
            <w:lang w:val="de-CH" w:eastAsia="de-DE"/>
          </w:rPr>
          <w:t>.</w:t>
        </w:r>
      </w:ins>
      <w:del w:id="201" w:author="vHYIJuUSED@idethz.onmicrosoft.com" w:date="2020-10-16T15:43:00Z">
        <w:r w:rsidRPr="00B47ACF" w:rsidDel="00573C9A">
          <w:rPr>
            <w:rFonts w:ascii="Arial" w:eastAsia="Times New Roman" w:hAnsi="Arial" w:cs="Arial"/>
            <w:color w:val="000000"/>
            <w:sz w:val="22"/>
            <w:szCs w:val="22"/>
            <w:lang w:val="de-CH" w:eastAsia="de-DE"/>
          </w:rPr>
          <w:delText>..</w:delText>
        </w:r>
      </w:del>
      <w:commentRangeEnd w:id="195"/>
      <w:r w:rsidR="00573C9A">
        <w:rPr>
          <w:rStyle w:val="Kommentarzeichen"/>
        </w:rPr>
        <w:commentReference w:id="195"/>
      </w:r>
    </w:p>
    <w:p w14:paraId="15A9E0F2" w14:textId="77777777" w:rsidR="00B47ACF" w:rsidRPr="00B47ACF" w:rsidRDefault="00B47ACF" w:rsidP="00B47ACF">
      <w:pPr>
        <w:rPr>
          <w:rFonts w:ascii="Times New Roman" w:eastAsia="Times New Roman" w:hAnsi="Times New Roman" w:cs="Times New Roman"/>
          <w:lang w:val="de-CH" w:eastAsia="de-DE"/>
        </w:rPr>
      </w:pPr>
    </w:p>
    <w:p w14:paraId="31275093"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b/>
          <w:bCs/>
          <w:color w:val="454444"/>
          <w:sz w:val="38"/>
          <w:szCs w:val="38"/>
          <w:lang w:val="de-CH" w:eastAsia="de-DE"/>
        </w:rPr>
        <w:t>Ergebnis</w:t>
      </w:r>
    </w:p>
    <w:p w14:paraId="4C4AD4C5"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XX</w:t>
      </w:r>
    </w:p>
    <w:p w14:paraId="6DD15A56"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p>
    <w:p w14:paraId="13838E1B"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r w:rsidRPr="00B47ACF">
        <w:rPr>
          <w:rFonts w:ascii="Arial" w:eastAsia="Times New Roman" w:hAnsi="Arial" w:cs="Arial"/>
          <w:b/>
          <w:bCs/>
          <w:color w:val="454444"/>
          <w:kern w:val="36"/>
          <w:sz w:val="72"/>
          <w:szCs w:val="72"/>
          <w:lang w:val="de-CH" w:eastAsia="de-DE"/>
        </w:rPr>
        <w:t>Multimedia </w:t>
      </w:r>
    </w:p>
    <w:p w14:paraId="38EF54D6"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Weitere Projekte, welche zum Teil in meiner Weiterbildung </w:t>
      </w:r>
      <w:del w:id="202" w:author="vHYIJuUSED@idethz.onmicrosoft.com" w:date="2020-10-16T15:44:00Z">
        <w:r w:rsidRPr="00B47ACF" w:rsidDel="00573C9A">
          <w:rPr>
            <w:rFonts w:ascii="Arial" w:eastAsia="Times New Roman" w:hAnsi="Arial" w:cs="Arial"/>
            <w:color w:val="000000"/>
            <w:sz w:val="22"/>
            <w:szCs w:val="22"/>
            <w:lang w:val="de-CH" w:eastAsia="de-DE"/>
          </w:rPr>
          <w:delText xml:space="preserve">entstanden sind </w:delText>
        </w:r>
      </w:del>
      <w:r w:rsidRPr="00B47ACF">
        <w:rPr>
          <w:rFonts w:ascii="Arial" w:eastAsia="Times New Roman" w:hAnsi="Arial" w:cs="Arial"/>
          <w:color w:val="000000"/>
          <w:sz w:val="22"/>
          <w:szCs w:val="22"/>
          <w:lang w:val="de-CH" w:eastAsia="de-DE"/>
        </w:rPr>
        <w:t>und zum Teil in der Freizeit</w:t>
      </w:r>
      <w:ins w:id="203" w:author="vHYIJuUSED@idethz.onmicrosoft.com" w:date="2020-10-16T15:44:00Z">
        <w:r w:rsidR="00573C9A">
          <w:rPr>
            <w:rFonts w:ascii="Arial" w:eastAsia="Times New Roman" w:hAnsi="Arial" w:cs="Arial"/>
            <w:color w:val="000000"/>
            <w:sz w:val="22"/>
            <w:szCs w:val="22"/>
            <w:lang w:val="de-CH" w:eastAsia="de-DE"/>
          </w:rPr>
          <w:t xml:space="preserve"> entstanden sind</w:t>
        </w:r>
      </w:ins>
      <w:r w:rsidRPr="00B47ACF">
        <w:rPr>
          <w:rFonts w:ascii="Arial" w:eastAsia="Times New Roman" w:hAnsi="Arial" w:cs="Arial"/>
          <w:color w:val="000000"/>
          <w:sz w:val="22"/>
          <w:szCs w:val="22"/>
          <w:lang w:val="de-CH" w:eastAsia="de-DE"/>
        </w:rPr>
        <w:t>. Jedes mit einem anderen Schwerpunkt auf ein Programm oder Medium. </w:t>
      </w:r>
    </w:p>
    <w:p w14:paraId="509663F7" w14:textId="77777777" w:rsidR="00B47ACF" w:rsidRPr="00B47ACF" w:rsidRDefault="00B47ACF" w:rsidP="00B47ACF">
      <w:pPr>
        <w:spacing w:after="240"/>
        <w:rPr>
          <w:rFonts w:ascii="Times New Roman" w:eastAsia="Times New Roman" w:hAnsi="Times New Roman" w:cs="Times New Roman"/>
          <w:lang w:val="de-CH" w:eastAsia="de-DE"/>
        </w:rPr>
      </w:pP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r w:rsidRPr="00B47ACF">
        <w:rPr>
          <w:rFonts w:ascii="Times New Roman" w:eastAsia="Times New Roman" w:hAnsi="Times New Roman" w:cs="Times New Roman"/>
          <w:lang w:val="de-CH" w:eastAsia="de-DE"/>
        </w:rPr>
        <w:br/>
      </w:r>
    </w:p>
    <w:p w14:paraId="3485ECD9" w14:textId="77777777" w:rsidR="00B47ACF" w:rsidRPr="00B47ACF" w:rsidRDefault="00B47ACF" w:rsidP="00B47ACF">
      <w:pPr>
        <w:shd w:val="clear" w:color="auto" w:fill="FAFAFA"/>
        <w:outlineLvl w:val="0"/>
        <w:rPr>
          <w:rFonts w:ascii="Times New Roman" w:eastAsia="Times New Roman" w:hAnsi="Times New Roman" w:cs="Times New Roman"/>
          <w:b/>
          <w:bCs/>
          <w:kern w:val="36"/>
          <w:sz w:val="48"/>
          <w:szCs w:val="48"/>
          <w:lang w:val="de-CH" w:eastAsia="de-DE"/>
        </w:rPr>
      </w:pPr>
      <w:proofErr w:type="spellStart"/>
      <w:r w:rsidRPr="00B47ACF">
        <w:rPr>
          <w:rFonts w:ascii="Arial" w:eastAsia="Times New Roman" w:hAnsi="Arial" w:cs="Arial"/>
          <w:b/>
          <w:bCs/>
          <w:color w:val="454444"/>
          <w:kern w:val="36"/>
          <w:sz w:val="72"/>
          <w:szCs w:val="72"/>
          <w:lang w:val="de-CH" w:eastAsia="de-DE"/>
        </w:rPr>
        <w:t>About</w:t>
      </w:r>
      <w:proofErr w:type="spellEnd"/>
    </w:p>
    <w:p w14:paraId="10DC0CD0"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Leidenschaftlich Digital</w:t>
      </w:r>
    </w:p>
    <w:p w14:paraId="64E44214" w14:textId="77777777" w:rsidR="00B47ACF" w:rsidRPr="00B47ACF" w:rsidRDefault="00B47ACF" w:rsidP="00B47ACF">
      <w:pPr>
        <w:rPr>
          <w:rFonts w:ascii="Times New Roman" w:eastAsia="Times New Roman" w:hAnsi="Times New Roman" w:cs="Times New Roman"/>
          <w:lang w:val="de-CH" w:eastAsia="de-DE"/>
        </w:rPr>
      </w:pPr>
    </w:p>
    <w:p w14:paraId="23C7F426"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In der digitalen Welt ist immer was los. Sei es mit neuen Tools, Medien oder Technologien. Deshalb ist es mir </w:t>
      </w:r>
      <w:del w:id="204" w:author="vHYIJuUSED@idethz.onmicrosoft.com" w:date="2020-10-16T15:45:00Z">
        <w:r w:rsidRPr="00B47ACF" w:rsidDel="00E07F77">
          <w:rPr>
            <w:rFonts w:ascii="Arial" w:eastAsia="Times New Roman" w:hAnsi="Arial" w:cs="Arial"/>
            <w:color w:val="000000"/>
            <w:sz w:val="22"/>
            <w:szCs w:val="22"/>
            <w:lang w:val="de-CH" w:eastAsia="de-DE"/>
          </w:rPr>
          <w:delText xml:space="preserve">auch </w:delText>
        </w:r>
      </w:del>
      <w:r w:rsidRPr="00B47ACF">
        <w:rPr>
          <w:rFonts w:ascii="Arial" w:eastAsia="Times New Roman" w:hAnsi="Arial" w:cs="Arial"/>
          <w:color w:val="000000"/>
          <w:sz w:val="22"/>
          <w:szCs w:val="22"/>
          <w:lang w:val="de-CH" w:eastAsia="de-DE"/>
        </w:rPr>
        <w:t xml:space="preserve">wichtig immer </w:t>
      </w:r>
      <w:del w:id="205" w:author="vHYIJuUSED@idethz.onmicrosoft.com" w:date="2020-10-16T15:45:00Z">
        <w:r w:rsidRPr="00B47ACF" w:rsidDel="00E07F77">
          <w:rPr>
            <w:rFonts w:ascii="Arial" w:eastAsia="Times New Roman" w:hAnsi="Arial" w:cs="Arial"/>
            <w:color w:val="000000"/>
            <w:sz w:val="22"/>
            <w:szCs w:val="22"/>
            <w:lang w:val="de-CH" w:eastAsia="de-DE"/>
          </w:rPr>
          <w:delText xml:space="preserve">was </w:delText>
        </w:r>
      </w:del>
      <w:ins w:id="206" w:author="vHYIJuUSED@idethz.onmicrosoft.com" w:date="2020-10-16T15:45:00Z">
        <w:r w:rsidR="00E07F77">
          <w:rPr>
            <w:rFonts w:ascii="Arial" w:eastAsia="Times New Roman" w:hAnsi="Arial" w:cs="Arial"/>
            <w:color w:val="000000"/>
            <w:sz w:val="22"/>
            <w:szCs w:val="22"/>
            <w:lang w:val="de-CH" w:eastAsia="de-DE"/>
          </w:rPr>
          <w:t>etwas</w:t>
        </w:r>
        <w:r w:rsidR="00E07F77" w:rsidRPr="00B47ACF">
          <w:rPr>
            <w:rFonts w:ascii="Arial" w:eastAsia="Times New Roman" w:hAnsi="Arial" w:cs="Arial"/>
            <w:color w:val="000000"/>
            <w:sz w:val="22"/>
            <w:szCs w:val="22"/>
            <w:lang w:val="de-CH" w:eastAsia="de-DE"/>
          </w:rPr>
          <w:t xml:space="preserve"> </w:t>
        </w:r>
      </w:ins>
      <w:del w:id="207" w:author="vHYIJuUSED@idethz.onmicrosoft.com" w:date="2020-10-16T15:45:00Z">
        <w:r w:rsidRPr="00B47ACF" w:rsidDel="00E07F77">
          <w:rPr>
            <w:rFonts w:ascii="Arial" w:eastAsia="Times New Roman" w:hAnsi="Arial" w:cs="Arial"/>
            <w:color w:val="000000"/>
            <w:sz w:val="22"/>
            <w:szCs w:val="22"/>
            <w:lang w:val="de-CH" w:eastAsia="de-DE"/>
          </w:rPr>
          <w:delText>neues</w:delText>
        </w:r>
      </w:del>
      <w:ins w:id="208" w:author="vHYIJuUSED@idethz.onmicrosoft.com" w:date="2020-10-16T15:45:00Z">
        <w:r w:rsidR="00E07F77" w:rsidRPr="00B47ACF">
          <w:rPr>
            <w:rFonts w:ascii="Arial" w:eastAsia="Times New Roman" w:hAnsi="Arial" w:cs="Arial"/>
            <w:color w:val="000000"/>
            <w:sz w:val="22"/>
            <w:szCs w:val="22"/>
            <w:lang w:val="de-CH" w:eastAsia="de-DE"/>
          </w:rPr>
          <w:t>Neues</w:t>
        </w:r>
      </w:ins>
      <w:r w:rsidRPr="00B47ACF">
        <w:rPr>
          <w:rFonts w:ascii="Arial" w:eastAsia="Times New Roman" w:hAnsi="Arial" w:cs="Arial"/>
          <w:color w:val="000000"/>
          <w:sz w:val="22"/>
          <w:szCs w:val="22"/>
          <w:lang w:val="de-CH" w:eastAsia="de-DE"/>
        </w:rPr>
        <w:t xml:space="preserve"> zu lernen und nicht auf der Stelle zu </w:t>
      </w:r>
      <w:del w:id="209" w:author="vHYIJuUSED@idethz.onmicrosoft.com" w:date="2020-10-16T15:45:00Z">
        <w:r w:rsidRPr="00B47ACF" w:rsidDel="00E07F77">
          <w:rPr>
            <w:rFonts w:ascii="Arial" w:eastAsia="Times New Roman" w:hAnsi="Arial" w:cs="Arial"/>
            <w:color w:val="000000"/>
            <w:sz w:val="22"/>
            <w:szCs w:val="22"/>
            <w:lang w:val="de-CH" w:eastAsia="de-DE"/>
          </w:rPr>
          <w:delText>bleiben</w:delText>
        </w:r>
      </w:del>
      <w:ins w:id="210" w:author="vHYIJuUSED@idethz.onmicrosoft.com" w:date="2020-10-16T15:45:00Z">
        <w:r w:rsidR="00E07F77">
          <w:rPr>
            <w:rFonts w:ascii="Arial" w:eastAsia="Times New Roman" w:hAnsi="Arial" w:cs="Arial"/>
            <w:color w:val="000000"/>
            <w:sz w:val="22"/>
            <w:szCs w:val="22"/>
            <w:lang w:val="de-CH" w:eastAsia="de-DE"/>
          </w:rPr>
          <w:t>treten</w:t>
        </w:r>
      </w:ins>
      <w:r w:rsidRPr="00B47ACF">
        <w:rPr>
          <w:rFonts w:ascii="Arial" w:eastAsia="Times New Roman" w:hAnsi="Arial" w:cs="Arial"/>
          <w:color w:val="000000"/>
          <w:sz w:val="22"/>
          <w:szCs w:val="22"/>
          <w:lang w:val="de-CH" w:eastAsia="de-DE"/>
        </w:rPr>
        <w:t xml:space="preserve">. Somit habe ich den Entschluss gefasst die HF-Weiterbildung Interaction Design </w:t>
      </w:r>
      <w:ins w:id="211" w:author="vHYIJuUSED@idethz.onmicrosoft.com" w:date="2020-10-16T15:45:00Z">
        <w:r w:rsidR="00E07F77">
          <w:rPr>
            <w:rFonts w:ascii="Arial" w:eastAsia="Times New Roman" w:hAnsi="Arial" w:cs="Arial"/>
            <w:color w:val="000000"/>
            <w:sz w:val="22"/>
            <w:szCs w:val="22"/>
            <w:lang w:val="de-CH" w:eastAsia="de-DE"/>
          </w:rPr>
          <w:t>a</w:t>
        </w:r>
      </w:ins>
      <w:del w:id="212" w:author="vHYIJuUSED@idethz.onmicrosoft.com" w:date="2020-10-16T15:45:00Z">
        <w:r w:rsidRPr="00B47ACF" w:rsidDel="00E07F77">
          <w:rPr>
            <w:rFonts w:ascii="Arial" w:eastAsia="Times New Roman" w:hAnsi="Arial" w:cs="Arial"/>
            <w:color w:val="000000"/>
            <w:sz w:val="22"/>
            <w:szCs w:val="22"/>
            <w:lang w:val="de-CH" w:eastAsia="de-DE"/>
          </w:rPr>
          <w:delText>i</w:delText>
        </w:r>
      </w:del>
      <w:r w:rsidRPr="00B47ACF">
        <w:rPr>
          <w:rFonts w:ascii="Arial" w:eastAsia="Times New Roman" w:hAnsi="Arial" w:cs="Arial"/>
          <w:color w:val="000000"/>
          <w:sz w:val="22"/>
          <w:szCs w:val="22"/>
          <w:lang w:val="de-CH" w:eastAsia="de-DE"/>
        </w:rPr>
        <w:t>n der Schule für Gestaltung Basel zu besuchen. </w:t>
      </w:r>
    </w:p>
    <w:p w14:paraId="48EE2B73" w14:textId="77777777" w:rsidR="00B47ACF" w:rsidRPr="00B47ACF" w:rsidRDefault="00B47ACF" w:rsidP="00B47ACF">
      <w:pPr>
        <w:rPr>
          <w:rFonts w:ascii="Times New Roman" w:eastAsia="Times New Roman" w:hAnsi="Times New Roman" w:cs="Times New Roman"/>
          <w:lang w:val="de-CH" w:eastAsia="de-DE"/>
        </w:rPr>
      </w:pPr>
    </w:p>
    <w:p w14:paraId="7405A5DA"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Neues zu lernen bedeutet auch Experimente zu starten. Dabei experimentiere ich gerne im </w:t>
      </w:r>
      <w:del w:id="213" w:author="vHYIJuUSED@idethz.onmicrosoft.com" w:date="2020-10-16T15:45:00Z">
        <w:r w:rsidRPr="00B47ACF" w:rsidDel="00E07F77">
          <w:rPr>
            <w:rFonts w:ascii="Arial" w:eastAsia="Times New Roman" w:hAnsi="Arial" w:cs="Arial"/>
            <w:color w:val="000000"/>
            <w:sz w:val="22"/>
            <w:szCs w:val="22"/>
            <w:lang w:val="de-CH" w:eastAsia="de-DE"/>
          </w:rPr>
          <w:delText>bereich</w:delText>
        </w:r>
      </w:del>
      <w:ins w:id="214" w:author="vHYIJuUSED@idethz.onmicrosoft.com" w:date="2020-10-16T15:45:00Z">
        <w:r w:rsidR="00E07F77" w:rsidRPr="00B47ACF">
          <w:rPr>
            <w:rFonts w:ascii="Arial" w:eastAsia="Times New Roman" w:hAnsi="Arial" w:cs="Arial"/>
            <w:color w:val="000000"/>
            <w:sz w:val="22"/>
            <w:szCs w:val="22"/>
            <w:lang w:val="de-CH" w:eastAsia="de-DE"/>
          </w:rPr>
          <w:t>Bereich</w:t>
        </w:r>
      </w:ins>
      <w:r w:rsidRPr="00B47ACF">
        <w:rPr>
          <w:rFonts w:ascii="Arial" w:eastAsia="Times New Roman" w:hAnsi="Arial" w:cs="Arial"/>
          <w:color w:val="000000"/>
          <w:sz w:val="22"/>
          <w:szCs w:val="22"/>
          <w:lang w:val="de-CH" w:eastAsia="de-DE"/>
        </w:rPr>
        <w:t xml:space="preserve"> Design und Digital; </w:t>
      </w:r>
      <w:ins w:id="215" w:author="vHYIJuUSED@idethz.onmicrosoft.com" w:date="2020-10-16T15:45:00Z">
        <w:r w:rsidR="00E07F77">
          <w:rPr>
            <w:rFonts w:ascii="Arial" w:eastAsia="Times New Roman" w:hAnsi="Arial" w:cs="Arial"/>
            <w:color w:val="000000"/>
            <w:sz w:val="22"/>
            <w:szCs w:val="22"/>
            <w:lang w:val="de-CH" w:eastAsia="de-DE"/>
          </w:rPr>
          <w:t>So hab</w:t>
        </w:r>
      </w:ins>
      <w:ins w:id="216" w:author="vHYIJuUSED@idethz.onmicrosoft.com" w:date="2020-10-16T15:46:00Z">
        <w:r w:rsidR="00E07F77">
          <w:rPr>
            <w:rFonts w:ascii="Arial" w:eastAsia="Times New Roman" w:hAnsi="Arial" w:cs="Arial"/>
            <w:color w:val="000000"/>
            <w:sz w:val="22"/>
            <w:szCs w:val="22"/>
            <w:lang w:val="de-CH" w:eastAsia="de-DE"/>
          </w:rPr>
          <w:t>e ich bereits versucht</w:t>
        </w:r>
      </w:ins>
      <w:del w:id="217" w:author="vHYIJuUSED@idethz.onmicrosoft.com" w:date="2020-10-16T15:45:00Z">
        <w:r w:rsidRPr="00B47ACF" w:rsidDel="00E07F77">
          <w:rPr>
            <w:rFonts w:ascii="Arial" w:eastAsia="Times New Roman" w:hAnsi="Arial" w:cs="Arial"/>
            <w:color w:val="000000"/>
            <w:sz w:val="22"/>
            <w:szCs w:val="22"/>
            <w:lang w:val="de-CH" w:eastAsia="de-DE"/>
          </w:rPr>
          <w:delText>I</w:delText>
        </w:r>
      </w:del>
      <w:del w:id="218" w:author="vHYIJuUSED@idethz.onmicrosoft.com" w:date="2020-10-16T15:46:00Z">
        <w:r w:rsidRPr="00B47ACF" w:rsidDel="00E07F77">
          <w:rPr>
            <w:rFonts w:ascii="Arial" w:eastAsia="Times New Roman" w:hAnsi="Arial" w:cs="Arial"/>
            <w:color w:val="000000"/>
            <w:sz w:val="22"/>
            <w:szCs w:val="22"/>
            <w:lang w:val="de-CH" w:eastAsia="de-DE"/>
          </w:rPr>
          <w:delText>ch habe schon versucht</w:delText>
        </w:r>
      </w:del>
      <w:r w:rsidRPr="00B47ACF">
        <w:rPr>
          <w:rFonts w:ascii="Arial" w:eastAsia="Times New Roman" w:hAnsi="Arial" w:cs="Arial"/>
          <w:color w:val="000000"/>
          <w:sz w:val="22"/>
          <w:szCs w:val="22"/>
          <w:lang w:val="de-CH" w:eastAsia="de-DE"/>
        </w:rPr>
        <w:t xml:space="preserve"> meine eigenen Android ROMs zu modifizieren oder das ewige Leiden eines Designer</w:t>
      </w:r>
      <w:ins w:id="219" w:author="vHYIJuUSED@idethz.onmicrosoft.com" w:date="2020-10-16T15:46:00Z">
        <w:r w:rsidR="00E07F77">
          <w:rPr>
            <w:rFonts w:ascii="Arial" w:eastAsia="Times New Roman" w:hAnsi="Arial" w:cs="Arial"/>
            <w:color w:val="000000"/>
            <w:sz w:val="22"/>
            <w:szCs w:val="22"/>
            <w:lang w:val="de-CH" w:eastAsia="de-DE"/>
          </w:rPr>
          <w:t>s</w:t>
        </w:r>
      </w:ins>
      <w:r w:rsidRPr="00B47ACF">
        <w:rPr>
          <w:rFonts w:ascii="Arial" w:eastAsia="Times New Roman" w:hAnsi="Arial" w:cs="Arial"/>
          <w:color w:val="000000"/>
          <w:sz w:val="22"/>
          <w:szCs w:val="22"/>
          <w:lang w:val="de-CH" w:eastAsia="de-DE"/>
        </w:rPr>
        <w:t>, das eigene Portfolio. </w:t>
      </w:r>
    </w:p>
    <w:p w14:paraId="17B89C8D" w14:textId="77777777" w:rsidR="00B47ACF" w:rsidRPr="00B47ACF" w:rsidRDefault="00B47ACF" w:rsidP="00B47ACF">
      <w:pPr>
        <w:rPr>
          <w:rFonts w:ascii="Times New Roman" w:eastAsia="Times New Roman" w:hAnsi="Times New Roman" w:cs="Times New Roman"/>
          <w:lang w:val="de-CH" w:eastAsia="de-DE"/>
        </w:rPr>
      </w:pPr>
    </w:p>
    <w:p w14:paraId="205A868C" w14:textId="77777777" w:rsidR="00B47ACF" w:rsidRPr="00B47ACF" w:rsidRDefault="00B47ACF" w:rsidP="00B47ACF">
      <w:pPr>
        <w:rPr>
          <w:rFonts w:ascii="Times New Roman" w:eastAsia="Times New Roman" w:hAnsi="Times New Roman" w:cs="Times New Roman"/>
          <w:lang w:val="de-CH" w:eastAsia="de-DE"/>
        </w:rPr>
      </w:pPr>
      <w:r w:rsidRPr="00B47ACF">
        <w:rPr>
          <w:rFonts w:ascii="Arial" w:eastAsia="Times New Roman" w:hAnsi="Arial" w:cs="Arial"/>
          <w:color w:val="000000"/>
          <w:sz w:val="22"/>
          <w:szCs w:val="22"/>
          <w:lang w:val="de-CH" w:eastAsia="de-DE"/>
        </w:rPr>
        <w:t xml:space="preserve">Nebst der digitalen Welt bewege ich mich auch in der Welt </w:t>
      </w:r>
      <w:commentRangeStart w:id="220"/>
      <w:r w:rsidRPr="00B47ACF">
        <w:rPr>
          <w:rFonts w:ascii="Arial" w:eastAsia="Times New Roman" w:hAnsi="Arial" w:cs="Arial"/>
          <w:color w:val="000000"/>
          <w:sz w:val="22"/>
          <w:szCs w:val="22"/>
          <w:lang w:val="de-CH" w:eastAsia="de-DE"/>
        </w:rPr>
        <w:t>da draussen</w:t>
      </w:r>
      <w:commentRangeEnd w:id="220"/>
      <w:r w:rsidR="00E07F77">
        <w:rPr>
          <w:rStyle w:val="Kommentarzeichen"/>
        </w:rPr>
        <w:commentReference w:id="220"/>
      </w:r>
      <w:r w:rsidRPr="00B47ACF">
        <w:rPr>
          <w:rFonts w:ascii="Arial" w:eastAsia="Times New Roman" w:hAnsi="Arial" w:cs="Arial"/>
          <w:color w:val="000000"/>
          <w:sz w:val="22"/>
          <w:szCs w:val="22"/>
          <w:lang w:val="de-CH" w:eastAsia="de-DE"/>
        </w:rPr>
        <w:t xml:space="preserve">. Auf dem </w:t>
      </w:r>
      <w:proofErr w:type="spellStart"/>
      <w:r w:rsidRPr="00B47ACF">
        <w:rPr>
          <w:rFonts w:ascii="Arial" w:eastAsia="Times New Roman" w:hAnsi="Arial" w:cs="Arial"/>
          <w:color w:val="000000"/>
          <w:sz w:val="22"/>
          <w:szCs w:val="22"/>
          <w:lang w:val="de-CH" w:eastAsia="de-DE"/>
        </w:rPr>
        <w:t>Rennvelo</w:t>
      </w:r>
      <w:proofErr w:type="spellEnd"/>
      <w:r w:rsidRPr="00B47ACF">
        <w:rPr>
          <w:rFonts w:ascii="Arial" w:eastAsia="Times New Roman" w:hAnsi="Arial" w:cs="Arial"/>
          <w:color w:val="000000"/>
          <w:sz w:val="22"/>
          <w:szCs w:val="22"/>
          <w:lang w:val="de-CH" w:eastAsia="de-DE"/>
        </w:rPr>
        <w:t xml:space="preserve"> mit oder ohne Packtaschen, in der Wildnis am Campieren oder </w:t>
      </w:r>
      <w:commentRangeStart w:id="221"/>
      <w:del w:id="222" w:author="vHYIJuUSED@idethz.onmicrosoft.com" w:date="2020-10-16T15:47:00Z">
        <w:r w:rsidRPr="00B47ACF" w:rsidDel="00E07F77">
          <w:rPr>
            <w:rFonts w:ascii="Arial" w:eastAsia="Times New Roman" w:hAnsi="Arial" w:cs="Arial"/>
            <w:color w:val="000000"/>
            <w:sz w:val="22"/>
            <w:szCs w:val="22"/>
            <w:lang w:val="de-CH" w:eastAsia="de-DE"/>
          </w:rPr>
          <w:delText xml:space="preserve">einfach </w:delText>
        </w:r>
      </w:del>
      <w:r w:rsidRPr="00B47ACF">
        <w:rPr>
          <w:rFonts w:ascii="Arial" w:eastAsia="Times New Roman" w:hAnsi="Arial" w:cs="Arial"/>
          <w:color w:val="000000"/>
          <w:sz w:val="22"/>
          <w:szCs w:val="22"/>
          <w:lang w:val="de-CH" w:eastAsia="de-DE"/>
        </w:rPr>
        <w:t xml:space="preserve">mit einem Bier </w:t>
      </w:r>
      <w:commentRangeEnd w:id="221"/>
      <w:r w:rsidR="00E07F77">
        <w:rPr>
          <w:rStyle w:val="Kommentarzeichen"/>
        </w:rPr>
        <w:commentReference w:id="221"/>
      </w:r>
      <w:r w:rsidRPr="00B47ACF">
        <w:rPr>
          <w:rFonts w:ascii="Arial" w:eastAsia="Times New Roman" w:hAnsi="Arial" w:cs="Arial"/>
          <w:color w:val="000000"/>
          <w:sz w:val="22"/>
          <w:szCs w:val="22"/>
          <w:lang w:val="de-CH" w:eastAsia="de-DE"/>
        </w:rPr>
        <w:t xml:space="preserve">am Wasser. </w:t>
      </w:r>
    </w:p>
    <w:p w14:paraId="4BE85A9D" w14:textId="77777777" w:rsidR="00B47ACF" w:rsidRPr="00B47ACF" w:rsidRDefault="00B47ACF" w:rsidP="00B47ACF">
      <w:pPr>
        <w:rPr>
          <w:rFonts w:ascii="Times New Roman" w:eastAsia="Times New Roman" w:hAnsi="Times New Roman" w:cs="Times New Roman"/>
          <w:lang w:val="de-CH" w:eastAsia="de-DE"/>
        </w:rPr>
      </w:pPr>
    </w:p>
    <w:p w14:paraId="2BE903E4" w14:textId="77777777" w:rsidR="00855857" w:rsidRPr="00B47ACF" w:rsidRDefault="00855857">
      <w:pPr>
        <w:rPr>
          <w:lang w:val="de-CH"/>
        </w:rPr>
      </w:pPr>
    </w:p>
    <w:sectPr w:rsidR="00855857" w:rsidRPr="00B47ACF" w:rsidSect="007C5D40">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vHYIJuUSED@idethz.onmicrosoft.com" w:date="2020-10-16T14:59:00Z" w:initials="v">
    <w:p w14:paraId="269D63DD" w14:textId="77777777" w:rsidR="00B47ACF" w:rsidRDefault="00B47ACF">
      <w:pPr>
        <w:pStyle w:val="Kommentartext"/>
      </w:pPr>
      <w:r>
        <w:rPr>
          <w:rStyle w:val="Kommentarzeichen"/>
        </w:rPr>
        <w:annotationRef/>
      </w:r>
      <w:r>
        <w:t>Entweder überall AG haben oder nirgends</w:t>
      </w:r>
    </w:p>
  </w:comment>
  <w:comment w:id="36" w:author="vHYIJuUSED@idethz.onmicrosoft.com" w:date="2020-10-16T15:00:00Z" w:initials="v">
    <w:p w14:paraId="7F0CD51F" w14:textId="77777777" w:rsidR="00B47ACF" w:rsidRDefault="00B47ACF">
      <w:pPr>
        <w:pStyle w:val="Kommentartext"/>
      </w:pPr>
      <w:r>
        <w:rPr>
          <w:rStyle w:val="Kommentarzeichen"/>
        </w:rPr>
        <w:annotationRef/>
      </w:r>
      <w:r>
        <w:t>Oder zufrieden</w:t>
      </w:r>
    </w:p>
  </w:comment>
  <w:comment w:id="47" w:author="vHYIJuUSED@idethz.onmicrosoft.com" w:date="2020-10-16T15:02:00Z" w:initials="v">
    <w:p w14:paraId="2A58FD2D" w14:textId="77777777" w:rsidR="00B47ACF" w:rsidRDefault="00B47ACF">
      <w:pPr>
        <w:pStyle w:val="Kommentartext"/>
      </w:pPr>
      <w:r>
        <w:rPr>
          <w:rStyle w:val="Kommentarzeichen"/>
        </w:rPr>
        <w:annotationRef/>
      </w:r>
      <w:proofErr w:type="spellStart"/>
      <w:r>
        <w:t>Wöttsch</w:t>
      </w:r>
      <w:proofErr w:type="spellEnd"/>
      <w:r>
        <w:t xml:space="preserve"> die </w:t>
      </w:r>
      <w:proofErr w:type="spellStart"/>
      <w:r>
        <w:t>wörkli</w:t>
      </w:r>
      <w:proofErr w:type="spellEnd"/>
      <w:r>
        <w:t xml:space="preserve"> spezifisch </w:t>
      </w:r>
      <w:proofErr w:type="spellStart"/>
      <w:r>
        <w:t>disse</w:t>
      </w:r>
      <w:proofErr w:type="spellEnd"/>
      <w:r>
        <w:t xml:space="preserve">? </w:t>
      </w:r>
      <w:proofErr w:type="spellStart"/>
      <w:r>
        <w:t>Wör</w:t>
      </w:r>
      <w:proofErr w:type="spellEnd"/>
      <w:r>
        <w:t xml:space="preserve"> eher generisch </w:t>
      </w:r>
      <w:proofErr w:type="spellStart"/>
      <w:r>
        <w:t>schriibe</w:t>
      </w:r>
      <w:proofErr w:type="spellEnd"/>
    </w:p>
  </w:comment>
  <w:comment w:id="42" w:author="vHYIJuUSED@idethz.onmicrosoft.com" w:date="2020-10-16T15:03:00Z" w:initials="v">
    <w:p w14:paraId="32F56504" w14:textId="77777777" w:rsidR="00B47ACF" w:rsidRDefault="00B47ACF">
      <w:pPr>
        <w:pStyle w:val="Kommentartext"/>
      </w:pPr>
      <w:r>
        <w:rPr>
          <w:rStyle w:val="Kommentarzeichen"/>
        </w:rPr>
        <w:annotationRef/>
      </w:r>
      <w:r>
        <w:t xml:space="preserve">Was willst du mit diesem letzten </w:t>
      </w:r>
      <w:proofErr w:type="spellStart"/>
      <w:r>
        <w:t>satz</w:t>
      </w:r>
      <w:proofErr w:type="spellEnd"/>
      <w:r>
        <w:t xml:space="preserve"> sagen? Hatten sie das </w:t>
      </w:r>
      <w:proofErr w:type="gramStart"/>
      <w:r>
        <w:t>vorher</w:t>
      </w:r>
      <w:proofErr w:type="gramEnd"/>
      <w:r>
        <w:t xml:space="preserve"> oder wie? Find ich irgendwie etwas gemein...</w:t>
      </w:r>
      <w:proofErr w:type="gramStart"/>
      <w:r>
        <w:t>würd</w:t>
      </w:r>
      <w:proofErr w:type="gramEnd"/>
      <w:r>
        <w:t xml:space="preserve"> ich ganz umschreiben</w:t>
      </w:r>
    </w:p>
  </w:comment>
  <w:comment w:id="65" w:author="vHYIJuUSED@idethz.onmicrosoft.com" w:date="2020-10-16T15:06:00Z" w:initials="v">
    <w:p w14:paraId="0B3110BD" w14:textId="77777777" w:rsidR="00D87351" w:rsidRDefault="00D87351">
      <w:pPr>
        <w:pStyle w:val="Kommentartext"/>
      </w:pPr>
      <w:r>
        <w:rPr>
          <w:rStyle w:val="Kommentarzeichen"/>
        </w:rPr>
        <w:annotationRef/>
      </w:r>
      <w:r>
        <w:t xml:space="preserve">Einmal </w:t>
      </w:r>
      <w:proofErr w:type="spellStart"/>
      <w:r>
        <w:t>konzeptionoiert</w:t>
      </w:r>
      <w:proofErr w:type="spellEnd"/>
      <w:r>
        <w:t xml:space="preserve"> einmal konzipiert, richtig so?</w:t>
      </w:r>
    </w:p>
  </w:comment>
  <w:comment w:id="68" w:author="vHYIJuUSED@idethz.onmicrosoft.com" w:date="2020-10-16T15:07:00Z" w:initials="v">
    <w:p w14:paraId="745BE4AB" w14:textId="77777777" w:rsidR="00D87351" w:rsidRDefault="00D87351">
      <w:pPr>
        <w:pStyle w:val="Kommentartext"/>
      </w:pPr>
      <w:r>
        <w:rPr>
          <w:rStyle w:val="Kommentarzeichen"/>
        </w:rPr>
        <w:annotationRef/>
      </w:r>
      <w:r>
        <w:t xml:space="preserve">Was haben farbige Seiten mit </w:t>
      </w:r>
      <w:proofErr w:type="spellStart"/>
      <w:r>
        <w:t>spass</w:t>
      </w:r>
      <w:proofErr w:type="spellEnd"/>
      <w:r>
        <w:t xml:space="preserve"> zu tun? :D würde das </w:t>
      </w:r>
      <w:proofErr w:type="spellStart"/>
      <w:r>
        <w:t>thema</w:t>
      </w:r>
      <w:proofErr w:type="spellEnd"/>
      <w:r>
        <w:t xml:space="preserve"> der verschiedenen </w:t>
      </w:r>
      <w:proofErr w:type="spellStart"/>
      <w:r>
        <w:t>farben</w:t>
      </w:r>
      <w:proofErr w:type="spellEnd"/>
      <w:r>
        <w:t xml:space="preserve"> anders einleiten </w:t>
      </w:r>
    </w:p>
  </w:comment>
  <w:comment w:id="69" w:author="vHYIJuUSED@idethz.onmicrosoft.com" w:date="2020-10-16T15:08:00Z" w:initials="v">
    <w:p w14:paraId="0460754D" w14:textId="77777777" w:rsidR="00D87351" w:rsidRDefault="00D87351">
      <w:pPr>
        <w:pStyle w:val="Kommentartext"/>
      </w:pPr>
      <w:r>
        <w:rPr>
          <w:rStyle w:val="Kommentarzeichen"/>
        </w:rPr>
        <w:annotationRef/>
      </w:r>
      <w:r>
        <w:t xml:space="preserve">Find ich auch so </w:t>
      </w:r>
      <w:proofErr w:type="spellStart"/>
      <w:r>
        <w:t>mässig</w:t>
      </w:r>
      <w:proofErr w:type="spellEnd"/>
    </w:p>
  </w:comment>
  <w:comment w:id="84" w:author="vHYIJuUSED@idethz.onmicrosoft.com" w:date="2020-10-16T15:11:00Z" w:initials="v">
    <w:p w14:paraId="0380C426" w14:textId="77777777" w:rsidR="00D87351" w:rsidRDefault="00D87351">
      <w:pPr>
        <w:pStyle w:val="Kommentartext"/>
      </w:pPr>
      <w:r>
        <w:rPr>
          <w:rStyle w:val="Kommentarzeichen"/>
        </w:rPr>
        <w:annotationRef/>
      </w:r>
      <w:r>
        <w:t xml:space="preserve">Du machst manchmal zu viele verschachtelte </w:t>
      </w:r>
      <w:proofErr w:type="spellStart"/>
      <w:r>
        <w:t>sätze</w:t>
      </w:r>
      <w:proofErr w:type="spellEnd"/>
      <w:r>
        <w:t xml:space="preserve">, wo ein </w:t>
      </w:r>
      <w:proofErr w:type="spellStart"/>
      <w:r>
        <w:t>nebensatz</w:t>
      </w:r>
      <w:proofErr w:type="spellEnd"/>
      <w:r>
        <w:t xml:space="preserve"> reichen würde. Das ist etwas leserfreundlicher. Das ist auch ein </w:t>
      </w:r>
      <w:proofErr w:type="spellStart"/>
      <w:r>
        <w:t>laster</w:t>
      </w:r>
      <w:proofErr w:type="spellEnd"/>
      <w:r>
        <w:t xml:space="preserve"> von mir ;)</w:t>
      </w:r>
    </w:p>
  </w:comment>
  <w:comment w:id="87" w:author="vHYIJuUSED@idethz.onmicrosoft.com" w:date="2020-10-16T15:13:00Z" w:initials="v">
    <w:p w14:paraId="7DF1899E" w14:textId="77777777" w:rsidR="00D87351" w:rsidRDefault="00D87351">
      <w:pPr>
        <w:pStyle w:val="Kommentartext"/>
      </w:pPr>
      <w:r>
        <w:rPr>
          <w:rStyle w:val="Kommentarzeichen"/>
        </w:rPr>
        <w:annotationRef/>
      </w:r>
      <w:proofErr w:type="spellStart"/>
      <w:r>
        <w:t>Hatted</w:t>
      </w:r>
      <w:proofErr w:type="spellEnd"/>
      <w:r>
        <w:t xml:space="preserve"> ihr das bereits </w:t>
      </w:r>
      <w:proofErr w:type="spellStart"/>
      <w:r>
        <w:t>tools</w:t>
      </w:r>
      <w:proofErr w:type="spellEnd"/>
      <w:r>
        <w:t xml:space="preserve">, die die </w:t>
      </w:r>
      <w:proofErr w:type="spellStart"/>
      <w:r>
        <w:t>firma</w:t>
      </w:r>
      <w:proofErr w:type="spellEnd"/>
      <w:r>
        <w:t xml:space="preserve"> vorgeschlagen hat oder </w:t>
      </w:r>
      <w:proofErr w:type="spellStart"/>
      <w:r>
        <w:t>mussted</w:t>
      </w:r>
      <w:proofErr w:type="spellEnd"/>
      <w:r>
        <w:t xml:space="preserve"> ihr euch selber </w:t>
      </w:r>
      <w:proofErr w:type="spellStart"/>
      <w:r>
        <w:t>tools</w:t>
      </w:r>
      <w:proofErr w:type="spellEnd"/>
      <w:r>
        <w:t xml:space="preserve"> ausdenken?</w:t>
      </w:r>
    </w:p>
  </w:comment>
  <w:comment w:id="86" w:author="vHYIJuUSED@idethz.onmicrosoft.com" w:date="2020-10-16T15:13:00Z" w:initials="v">
    <w:p w14:paraId="36396BDC" w14:textId="77777777" w:rsidR="00D87351" w:rsidRDefault="00D87351">
      <w:pPr>
        <w:pStyle w:val="Kommentartext"/>
      </w:pPr>
      <w:r>
        <w:rPr>
          <w:rStyle w:val="Kommentarzeichen"/>
        </w:rPr>
        <w:annotationRef/>
      </w:r>
      <w:r>
        <w:t xml:space="preserve">So la </w:t>
      </w:r>
      <w:proofErr w:type="spellStart"/>
      <w:r>
        <w:t>la</w:t>
      </w:r>
      <w:proofErr w:type="spellEnd"/>
      <w:r>
        <w:t xml:space="preserve"> </w:t>
      </w:r>
    </w:p>
  </w:comment>
  <w:comment w:id="100" w:author="vHYIJuUSED@idethz.onmicrosoft.com" w:date="2020-10-16T15:14:00Z" w:initials="v">
    <w:p w14:paraId="53EB9B55" w14:textId="77777777" w:rsidR="00D87351" w:rsidRDefault="00D87351">
      <w:pPr>
        <w:pStyle w:val="Kommentartext"/>
      </w:pPr>
      <w:r>
        <w:rPr>
          <w:rStyle w:val="Kommentarzeichen"/>
        </w:rPr>
        <w:annotationRef/>
      </w:r>
      <w:r>
        <w:t>Mitarbeiter?</w:t>
      </w:r>
    </w:p>
  </w:comment>
  <w:comment w:id="104" w:author="vHYIJuUSED@idethz.onmicrosoft.com" w:date="2020-10-16T15:17:00Z" w:initials="v">
    <w:p w14:paraId="10B2DF81" w14:textId="77777777" w:rsidR="00FC76D3" w:rsidRDefault="00FC76D3">
      <w:pPr>
        <w:pStyle w:val="Kommentartext"/>
      </w:pPr>
      <w:r>
        <w:rPr>
          <w:rStyle w:val="Kommentarzeichen"/>
        </w:rPr>
        <w:annotationRef/>
      </w:r>
      <w:proofErr w:type="spellStart"/>
      <w:r>
        <w:t>Heisst</w:t>
      </w:r>
      <w:proofErr w:type="spellEnd"/>
      <w:r>
        <w:t xml:space="preserve"> das nicht </w:t>
      </w:r>
      <w:proofErr w:type="spellStart"/>
      <w:r>
        <w:t>tab</w:t>
      </w:r>
      <w:proofErr w:type="spellEnd"/>
      <w:r>
        <w:t>?</w:t>
      </w:r>
    </w:p>
  </w:comment>
  <w:comment w:id="107" w:author="vHYIJuUSED@idethz.onmicrosoft.com" w:date="2020-10-16T15:18:00Z" w:initials="v">
    <w:p w14:paraId="39350040" w14:textId="77777777" w:rsidR="00FC76D3" w:rsidRDefault="00FC76D3">
      <w:pPr>
        <w:pStyle w:val="Kommentartext"/>
      </w:pPr>
      <w:r>
        <w:rPr>
          <w:rStyle w:val="Kommentarzeichen"/>
        </w:rPr>
        <w:annotationRef/>
      </w:r>
      <w:r>
        <w:t xml:space="preserve">Gehört das rein? </w:t>
      </w:r>
      <w:r>
        <w:sym w:font="Wingdings" w:char="F04A"/>
      </w:r>
    </w:p>
  </w:comment>
  <w:comment w:id="119" w:author="vHYIJuUSED@idethz.onmicrosoft.com" w:date="2020-10-16T15:20:00Z" w:initials="v">
    <w:p w14:paraId="41576D6B" w14:textId="77777777" w:rsidR="00FC76D3" w:rsidRDefault="00FC76D3">
      <w:pPr>
        <w:pStyle w:val="Kommentartext"/>
      </w:pPr>
      <w:r>
        <w:rPr>
          <w:rStyle w:val="Kommentarzeichen"/>
        </w:rPr>
        <w:annotationRef/>
      </w:r>
      <w:r>
        <w:t xml:space="preserve">Was ist eigentlich der richtige </w:t>
      </w:r>
      <w:proofErr w:type="spellStart"/>
      <w:r>
        <w:t>ausdruck</w:t>
      </w:r>
      <w:proofErr w:type="spellEnd"/>
      <w:r>
        <w:t xml:space="preserve">? Bei der </w:t>
      </w:r>
      <w:proofErr w:type="spellStart"/>
      <w:r>
        <w:t>praxamed</w:t>
      </w:r>
      <w:proofErr w:type="spellEnd"/>
      <w:r>
        <w:t xml:space="preserve"> brauchst du </w:t>
      </w:r>
      <w:proofErr w:type="spellStart"/>
      <w:r>
        <w:t>kommunikationsmittel</w:t>
      </w:r>
      <w:proofErr w:type="spellEnd"/>
    </w:p>
  </w:comment>
  <w:comment w:id="129" w:author="vHYIJuUSED@idethz.onmicrosoft.com" w:date="2020-10-16T15:21:00Z" w:initials="v">
    <w:p w14:paraId="520D775D" w14:textId="77777777" w:rsidR="00FC76D3" w:rsidRDefault="00FC76D3">
      <w:pPr>
        <w:pStyle w:val="Kommentartext"/>
      </w:pPr>
      <w:r>
        <w:rPr>
          <w:rStyle w:val="Kommentarzeichen"/>
        </w:rPr>
        <w:annotationRef/>
      </w:r>
      <w:r>
        <w:t xml:space="preserve">Das ist etwa das dritte </w:t>
      </w:r>
      <w:proofErr w:type="spellStart"/>
      <w:proofErr w:type="gramStart"/>
      <w:r>
        <w:t>mal</w:t>
      </w:r>
      <w:proofErr w:type="spellEnd"/>
      <w:proofErr w:type="gramEnd"/>
      <w:r>
        <w:t xml:space="preserve">, dass du als vergleich negativ wirst...da musst du aufpassen. So sagst du hier </w:t>
      </w:r>
      <w:proofErr w:type="spellStart"/>
      <w:r>
        <w:t>kinderevents</w:t>
      </w:r>
      <w:proofErr w:type="spellEnd"/>
      <w:r>
        <w:t xml:space="preserve"> sind schlecht, vorher </w:t>
      </w:r>
      <w:proofErr w:type="spellStart"/>
      <w:r>
        <w:t>webix</w:t>
      </w:r>
      <w:proofErr w:type="spellEnd"/>
      <w:r>
        <w:t>...ich würde auf möglichst neutraler ebene bleiben.</w:t>
      </w:r>
    </w:p>
  </w:comment>
  <w:comment w:id="134" w:author="vHYIJuUSED@idethz.onmicrosoft.com" w:date="2020-10-16T15:24:00Z" w:initials="v">
    <w:p w14:paraId="69A90E4A" w14:textId="77777777" w:rsidR="00FC76D3" w:rsidRDefault="00FC76D3">
      <w:pPr>
        <w:pStyle w:val="Kommentartext"/>
      </w:pPr>
      <w:r>
        <w:rPr>
          <w:rStyle w:val="Kommentarzeichen"/>
        </w:rPr>
        <w:annotationRef/>
      </w:r>
      <w:r>
        <w:t xml:space="preserve">Eventuell willst du hier noch einen </w:t>
      </w:r>
      <w:proofErr w:type="spellStart"/>
      <w:r>
        <w:t>abschlusssatz</w:t>
      </w:r>
      <w:proofErr w:type="spellEnd"/>
      <w:r>
        <w:t xml:space="preserve"> einfügen</w:t>
      </w:r>
    </w:p>
  </w:comment>
  <w:comment w:id="131" w:author="vHYIJuUSED@idethz.onmicrosoft.com" w:date="2020-10-16T15:24:00Z" w:initials="v">
    <w:p w14:paraId="15960F1E" w14:textId="77777777" w:rsidR="00FC76D3" w:rsidRDefault="00FC76D3">
      <w:pPr>
        <w:pStyle w:val="Kommentartext"/>
      </w:pPr>
      <w:r>
        <w:rPr>
          <w:rStyle w:val="Kommentarzeichen"/>
        </w:rPr>
        <w:annotationRef/>
      </w:r>
      <w:r>
        <w:t xml:space="preserve">Auch hier wieder, siehe </w:t>
      </w:r>
      <w:proofErr w:type="spellStart"/>
      <w:r>
        <w:t>kommentar</w:t>
      </w:r>
      <w:proofErr w:type="spellEnd"/>
      <w:r>
        <w:t xml:space="preserve"> vorher</w:t>
      </w:r>
    </w:p>
  </w:comment>
  <w:comment w:id="141" w:author="vHYIJuUSED@idethz.onmicrosoft.com" w:date="2020-10-16T15:27:00Z" w:initials="v">
    <w:p w14:paraId="38CEAA65" w14:textId="77777777" w:rsidR="00FB2B62" w:rsidRDefault="00FB2B62">
      <w:pPr>
        <w:pStyle w:val="Kommentartext"/>
      </w:pPr>
      <w:r>
        <w:rPr>
          <w:rStyle w:val="Kommentarzeichen"/>
        </w:rPr>
        <w:annotationRef/>
      </w:r>
      <w:r>
        <w:t xml:space="preserve">Gibt es hier ein deutsches </w:t>
      </w:r>
      <w:proofErr w:type="spellStart"/>
      <w:r>
        <w:t>wort</w:t>
      </w:r>
      <w:proofErr w:type="spellEnd"/>
      <w:r>
        <w:t>?</w:t>
      </w:r>
    </w:p>
  </w:comment>
  <w:comment w:id="142" w:author="vHYIJuUSED@idethz.onmicrosoft.com" w:date="2020-10-16T15:31:00Z" w:initials="v">
    <w:p w14:paraId="6B6BBCE1" w14:textId="77777777" w:rsidR="00FB2B62" w:rsidRDefault="00FB2B62">
      <w:pPr>
        <w:pStyle w:val="Kommentartext"/>
      </w:pPr>
      <w:r>
        <w:rPr>
          <w:rStyle w:val="Kommentarzeichen"/>
        </w:rPr>
        <w:annotationRef/>
      </w:r>
      <w:r>
        <w:t>Was meinst du damit?</w:t>
      </w:r>
    </w:p>
  </w:comment>
  <w:comment w:id="149" w:author="vHYIJuUSED@idethz.onmicrosoft.com" w:date="2020-10-16T15:33:00Z" w:initials="v">
    <w:p w14:paraId="1F39FBED" w14:textId="77777777" w:rsidR="00FB2B62" w:rsidRDefault="00FB2B62">
      <w:pPr>
        <w:pStyle w:val="Kommentartext"/>
      </w:pPr>
      <w:r>
        <w:rPr>
          <w:rStyle w:val="Kommentarzeichen"/>
        </w:rPr>
        <w:annotationRef/>
      </w:r>
      <w:r>
        <w:t xml:space="preserve">Hätte jetzt eher geschrieben ein </w:t>
      </w:r>
      <w:proofErr w:type="spellStart"/>
      <w:r>
        <w:t>budget</w:t>
      </w:r>
      <w:proofErr w:type="spellEnd"/>
      <w:r>
        <w:t xml:space="preserve"> eingehalten werden? Wieso im </w:t>
      </w:r>
      <w:proofErr w:type="spellStart"/>
      <w:r>
        <w:t>vordergrund</w:t>
      </w:r>
      <w:proofErr w:type="spellEnd"/>
      <w:r>
        <w:t xml:space="preserve">? Im </w:t>
      </w:r>
      <w:proofErr w:type="spellStart"/>
      <w:r>
        <w:t>vordergrund</w:t>
      </w:r>
      <w:proofErr w:type="spellEnd"/>
      <w:r>
        <w:t xml:space="preserve"> sollte doch eigentlich die </w:t>
      </w:r>
      <w:proofErr w:type="spellStart"/>
      <w:r>
        <w:t>ausarbeitung</w:t>
      </w:r>
      <w:proofErr w:type="spellEnd"/>
      <w:r>
        <w:t xml:space="preserve"> neuer </w:t>
      </w:r>
      <w:proofErr w:type="spellStart"/>
      <w:r>
        <w:t>kommunikationsmittel</w:t>
      </w:r>
      <w:proofErr w:type="spellEnd"/>
      <w:r>
        <w:t xml:space="preserve"> stehen</w:t>
      </w:r>
    </w:p>
  </w:comment>
  <w:comment w:id="151" w:author="vHYIJuUSED@idethz.onmicrosoft.com" w:date="2020-10-16T15:34:00Z" w:initials="v">
    <w:p w14:paraId="0E827410" w14:textId="77777777" w:rsidR="00FB2B62" w:rsidRDefault="00FB2B62">
      <w:pPr>
        <w:pStyle w:val="Kommentartext"/>
      </w:pPr>
      <w:r>
        <w:rPr>
          <w:rStyle w:val="Kommentarzeichen"/>
        </w:rPr>
        <w:annotationRef/>
      </w:r>
      <w:r>
        <w:t>Er soll nicht nur professionell wirken, er soll es auch sein</w:t>
      </w:r>
    </w:p>
  </w:comment>
  <w:comment w:id="160" w:author="vHYIJuUSED@idethz.onmicrosoft.com" w:date="2020-10-16T15:35:00Z" w:initials="v">
    <w:p w14:paraId="3DAB4FCC" w14:textId="77777777" w:rsidR="00573C9A" w:rsidRDefault="00573C9A">
      <w:pPr>
        <w:pStyle w:val="Kommentartext"/>
      </w:pPr>
      <w:r>
        <w:rPr>
          <w:rStyle w:val="Kommentarzeichen"/>
        </w:rPr>
        <w:annotationRef/>
      </w:r>
      <w:r>
        <w:t>Ich zähle hier 4 und nicht 3?</w:t>
      </w:r>
    </w:p>
  </w:comment>
  <w:comment w:id="169" w:author="vHYIJuUSED@idethz.onmicrosoft.com" w:date="2020-10-16T15:36:00Z" w:initials="v">
    <w:p w14:paraId="7021119C" w14:textId="77777777" w:rsidR="00573C9A" w:rsidRDefault="00573C9A">
      <w:pPr>
        <w:pStyle w:val="Kommentartext"/>
      </w:pPr>
      <w:r>
        <w:rPr>
          <w:rStyle w:val="Kommentarzeichen"/>
        </w:rPr>
        <w:annotationRef/>
      </w:r>
      <w:r>
        <w:t>Ihr habt es ja gemacht, deshalb hier eher konnte anstatt sollte?</w:t>
      </w:r>
    </w:p>
  </w:comment>
  <w:comment w:id="179" w:author="vHYIJuUSED@idethz.onmicrosoft.com" w:date="2020-10-16T15:37:00Z" w:initials="v">
    <w:p w14:paraId="3FAD78F8" w14:textId="77777777" w:rsidR="00573C9A" w:rsidRDefault="00573C9A">
      <w:pPr>
        <w:pStyle w:val="Kommentartext"/>
      </w:pPr>
      <w:r>
        <w:rPr>
          <w:rStyle w:val="Kommentarzeichen"/>
        </w:rPr>
        <w:annotationRef/>
      </w:r>
      <w:r>
        <w:t xml:space="preserve">Wo ist hier der </w:t>
      </w:r>
      <w:proofErr w:type="spellStart"/>
      <w:r>
        <w:t>unterschied</w:t>
      </w:r>
      <w:proofErr w:type="spellEnd"/>
      <w:r>
        <w:t>? Zweisprachig wären beide sprachen untereinander?</w:t>
      </w:r>
    </w:p>
  </w:comment>
  <w:comment w:id="182" w:author="vHYIJuUSED@idethz.onmicrosoft.com" w:date="2020-10-16T15:38:00Z" w:initials="v">
    <w:p w14:paraId="7D06A020" w14:textId="77777777" w:rsidR="00573C9A" w:rsidRDefault="00573C9A">
      <w:pPr>
        <w:pStyle w:val="Kommentartext"/>
      </w:pPr>
      <w:r>
        <w:rPr>
          <w:rStyle w:val="Kommentarzeichen"/>
        </w:rPr>
        <w:annotationRef/>
      </w:r>
      <w:r>
        <w:t xml:space="preserve">Würde das nicht </w:t>
      </w:r>
      <w:proofErr w:type="spellStart"/>
      <w:r>
        <w:t xml:space="preserve">jedes </w:t>
      </w:r>
      <w:proofErr w:type="gramStart"/>
      <w:r>
        <w:t>mal</w:t>
      </w:r>
      <w:proofErr w:type="spellEnd"/>
      <w:proofErr w:type="gramEnd"/>
      <w:r>
        <w:t xml:space="preserve"> </w:t>
      </w:r>
      <w:proofErr w:type="spellStart"/>
      <w:r>
        <w:t>mega</w:t>
      </w:r>
      <w:proofErr w:type="spellEnd"/>
      <w:r>
        <w:t xml:space="preserve"> in den </w:t>
      </w:r>
      <w:proofErr w:type="spellStart"/>
      <w:r>
        <w:t>vordergrund</w:t>
      </w:r>
      <w:proofErr w:type="spellEnd"/>
      <w:r>
        <w:t xml:space="preserve"> stellen, sonst klingt es nach </w:t>
      </w:r>
      <w:proofErr w:type="spellStart"/>
      <w:r>
        <w:t>rappenzählerei</w:t>
      </w:r>
      <w:proofErr w:type="spellEnd"/>
    </w:p>
  </w:comment>
  <w:comment w:id="192" w:author="vHYIJuUSED@idethz.onmicrosoft.com" w:date="2020-10-16T15:40:00Z" w:initials="v">
    <w:p w14:paraId="0239EA42" w14:textId="77777777" w:rsidR="00573C9A" w:rsidRDefault="00573C9A">
      <w:pPr>
        <w:pStyle w:val="Kommentartext"/>
      </w:pPr>
      <w:r>
        <w:rPr>
          <w:rStyle w:val="Kommentarzeichen"/>
        </w:rPr>
        <w:annotationRef/>
      </w:r>
      <w:r>
        <w:t xml:space="preserve">?? </w:t>
      </w:r>
      <w:proofErr w:type="spellStart"/>
      <w:r>
        <w:t>Toggl</w:t>
      </w:r>
      <w:proofErr w:type="spellEnd"/>
      <w:r>
        <w:t>? Check ich nicht</w:t>
      </w:r>
    </w:p>
  </w:comment>
  <w:comment w:id="180" w:author="vHYIJuUSED@idethz.onmicrosoft.com" w:date="2020-10-16T15:40:00Z" w:initials="v">
    <w:p w14:paraId="02DC988F" w14:textId="77777777" w:rsidR="00573C9A" w:rsidRDefault="00573C9A">
      <w:pPr>
        <w:pStyle w:val="Kommentartext"/>
      </w:pPr>
      <w:r>
        <w:rPr>
          <w:rStyle w:val="Kommentarzeichen"/>
        </w:rPr>
        <w:annotationRef/>
      </w:r>
      <w:r>
        <w:t xml:space="preserve">Verstehe allgemein die ganze </w:t>
      </w:r>
      <w:proofErr w:type="spellStart"/>
      <w:r>
        <w:t>aussage</w:t>
      </w:r>
      <w:proofErr w:type="spellEnd"/>
      <w:r>
        <w:t xml:space="preserve"> dieses </w:t>
      </w:r>
      <w:proofErr w:type="spellStart"/>
      <w:r>
        <w:t>abschnittes</w:t>
      </w:r>
      <w:proofErr w:type="spellEnd"/>
      <w:r>
        <w:t xml:space="preserve"> nicht, ein </w:t>
      </w:r>
      <w:proofErr w:type="spellStart"/>
      <w:r>
        <w:t>grafiker</w:t>
      </w:r>
      <w:proofErr w:type="spellEnd"/>
      <w:r>
        <w:t xml:space="preserve"> ja vielleicht schon</w:t>
      </w:r>
    </w:p>
  </w:comment>
  <w:comment w:id="196" w:author="vHYIJuUSED@idethz.onmicrosoft.com" w:date="2020-10-16T15:42:00Z" w:initials="v">
    <w:p w14:paraId="63D54A5D" w14:textId="77777777" w:rsidR="00573C9A" w:rsidRDefault="00573C9A">
      <w:pPr>
        <w:pStyle w:val="Kommentartext"/>
      </w:pPr>
      <w:r>
        <w:rPr>
          <w:rStyle w:val="Kommentarzeichen"/>
        </w:rPr>
        <w:annotationRef/>
      </w:r>
      <w:r>
        <w:t xml:space="preserve">Wieso ist die </w:t>
      </w:r>
      <w:proofErr w:type="spellStart"/>
      <w:r>
        <w:t>motivationslandschaft</w:t>
      </w:r>
      <w:proofErr w:type="spellEnd"/>
      <w:r>
        <w:t xml:space="preserve"> ein zentraler </w:t>
      </w:r>
      <w:proofErr w:type="spellStart"/>
      <w:r>
        <w:t>punkt</w:t>
      </w:r>
      <w:proofErr w:type="spellEnd"/>
      <w:r>
        <w:t xml:space="preserve"> und was hat das mit den </w:t>
      </w:r>
      <w:proofErr w:type="spellStart"/>
      <w:r>
        <w:t>symbolen</w:t>
      </w:r>
      <w:proofErr w:type="spellEnd"/>
      <w:r>
        <w:t xml:space="preserve"> zu tun? </w:t>
      </w:r>
    </w:p>
  </w:comment>
  <w:comment w:id="198" w:author="vHYIJuUSED@idethz.onmicrosoft.com" w:date="2020-10-16T15:43:00Z" w:initials="v">
    <w:p w14:paraId="0892CD44" w14:textId="77777777" w:rsidR="00573C9A" w:rsidRDefault="00573C9A">
      <w:pPr>
        <w:pStyle w:val="Kommentartext"/>
      </w:pPr>
      <w:r>
        <w:rPr>
          <w:rStyle w:val="Kommentarzeichen"/>
        </w:rPr>
        <w:annotationRef/>
      </w:r>
      <w:r>
        <w:t>Ist das wichtig?</w:t>
      </w:r>
    </w:p>
  </w:comment>
  <w:comment w:id="195" w:author="vHYIJuUSED@idethz.onmicrosoft.com" w:date="2020-10-16T15:43:00Z" w:initials="v">
    <w:p w14:paraId="02D962BA" w14:textId="77777777" w:rsidR="00573C9A" w:rsidRDefault="00573C9A">
      <w:pPr>
        <w:pStyle w:val="Kommentartext"/>
      </w:pPr>
      <w:r>
        <w:rPr>
          <w:rStyle w:val="Kommentarzeichen"/>
        </w:rPr>
        <w:annotationRef/>
      </w:r>
      <w:r>
        <w:t xml:space="preserve">Auch hier...irgendwie nicht so klar verständlich für mich. Ganzer abschnitt spezielle </w:t>
      </w:r>
      <w:proofErr w:type="gramStart"/>
      <w:r>
        <w:t>punkte..</w:t>
      </w:r>
      <w:proofErr w:type="gramEnd"/>
    </w:p>
  </w:comment>
  <w:comment w:id="220" w:author="vHYIJuUSED@idethz.onmicrosoft.com" w:date="2020-10-16T15:46:00Z" w:initials="v">
    <w:p w14:paraId="68AD35CF" w14:textId="77777777" w:rsidR="00E07F77" w:rsidRDefault="00E07F77">
      <w:pPr>
        <w:pStyle w:val="Kommentartext"/>
      </w:pPr>
      <w:r>
        <w:rPr>
          <w:rStyle w:val="Kommentarzeichen"/>
        </w:rPr>
        <w:annotationRef/>
      </w:r>
      <w:r>
        <w:t xml:space="preserve">Find ich nicht so elegant, habe aber gerade keinen anderen </w:t>
      </w:r>
      <w:proofErr w:type="spellStart"/>
      <w:r>
        <w:t>vorschlag</w:t>
      </w:r>
      <w:proofErr w:type="spellEnd"/>
    </w:p>
  </w:comment>
  <w:comment w:id="221" w:author="vHYIJuUSED@idethz.onmicrosoft.com" w:date="2020-10-16T15:47:00Z" w:initials="v">
    <w:p w14:paraId="57F647E7" w14:textId="77777777" w:rsidR="00E07F77" w:rsidRDefault="00E07F77">
      <w:pPr>
        <w:pStyle w:val="Kommentartext"/>
      </w:pPr>
      <w:r>
        <w:rPr>
          <w:rStyle w:val="Kommentarzeichen"/>
        </w:rPr>
        <w:annotationRef/>
      </w:r>
      <w:r>
        <w:t xml:space="preserve">Würde nicht </w:t>
      </w:r>
      <w:proofErr w:type="spellStart"/>
      <w:r>
        <w:t>bier</w:t>
      </w:r>
      <w:proofErr w:type="spellEnd"/>
      <w:r>
        <w:t xml:space="preserve"> schreiben! </w:t>
      </w:r>
      <w:proofErr w:type="spellStart"/>
      <w:r>
        <w:t>Evtl</w:t>
      </w:r>
      <w:proofErr w:type="spellEnd"/>
      <w:r>
        <w:t xml:space="preserve"> in guter </w:t>
      </w:r>
      <w:proofErr w:type="spellStart"/>
      <w:r>
        <w:t>gesellschaft</w:t>
      </w:r>
      <w:proofErr w:type="spellEnd"/>
      <w:r>
        <w:t xml:space="preserve">, oder im </w:t>
      </w:r>
      <w:proofErr w:type="spellStart"/>
      <w:r>
        <w:t>wasser</w:t>
      </w:r>
      <w:proofErr w:type="spellEnd"/>
      <w:r>
        <w:t xml:space="preserve"> oder was auch immer.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D63DD" w15:done="0"/>
  <w15:commentEx w15:paraId="7F0CD51F" w15:done="0"/>
  <w15:commentEx w15:paraId="2A58FD2D" w15:done="0"/>
  <w15:commentEx w15:paraId="32F56504" w15:done="0"/>
  <w15:commentEx w15:paraId="0B3110BD" w15:done="0"/>
  <w15:commentEx w15:paraId="745BE4AB" w15:done="0"/>
  <w15:commentEx w15:paraId="0460754D" w15:done="0"/>
  <w15:commentEx w15:paraId="0380C426" w15:done="0"/>
  <w15:commentEx w15:paraId="7DF1899E" w15:done="0"/>
  <w15:commentEx w15:paraId="36396BDC" w15:done="0"/>
  <w15:commentEx w15:paraId="53EB9B55" w15:done="0"/>
  <w15:commentEx w15:paraId="10B2DF81" w15:done="0"/>
  <w15:commentEx w15:paraId="39350040" w15:done="0"/>
  <w15:commentEx w15:paraId="41576D6B" w15:done="0"/>
  <w15:commentEx w15:paraId="520D775D" w15:done="0"/>
  <w15:commentEx w15:paraId="69A90E4A" w15:done="0"/>
  <w15:commentEx w15:paraId="15960F1E" w15:done="0"/>
  <w15:commentEx w15:paraId="38CEAA65" w15:done="0"/>
  <w15:commentEx w15:paraId="6B6BBCE1" w15:done="0"/>
  <w15:commentEx w15:paraId="1F39FBED" w15:done="0"/>
  <w15:commentEx w15:paraId="0E827410" w15:done="0"/>
  <w15:commentEx w15:paraId="3DAB4FCC" w15:done="0"/>
  <w15:commentEx w15:paraId="7021119C" w15:done="0"/>
  <w15:commentEx w15:paraId="3FAD78F8" w15:done="0"/>
  <w15:commentEx w15:paraId="7D06A020" w15:done="0"/>
  <w15:commentEx w15:paraId="0239EA42" w15:done="0"/>
  <w15:commentEx w15:paraId="02DC988F" w15:done="0"/>
  <w15:commentEx w15:paraId="63D54A5D" w15:done="0"/>
  <w15:commentEx w15:paraId="0892CD44" w15:done="0"/>
  <w15:commentEx w15:paraId="02D962BA" w15:done="0"/>
  <w15:commentEx w15:paraId="68AD35CF" w15:done="0"/>
  <w15:commentEx w15:paraId="57F647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D63DD" w16cid:durableId="233433EF"/>
  <w16cid:commentId w16cid:paraId="7F0CD51F" w16cid:durableId="23343421"/>
  <w16cid:commentId w16cid:paraId="2A58FD2D" w16cid:durableId="2334348B"/>
  <w16cid:commentId w16cid:paraId="32F56504" w16cid:durableId="233434DC"/>
  <w16cid:commentId w16cid:paraId="0B3110BD" w16cid:durableId="23343591"/>
  <w16cid:commentId w16cid:paraId="745BE4AB" w16cid:durableId="233435BD"/>
  <w16cid:commentId w16cid:paraId="0460754D" w16cid:durableId="233435D5"/>
  <w16cid:commentId w16cid:paraId="0380C426" w16cid:durableId="2334369A"/>
  <w16cid:commentId w16cid:paraId="7DF1899E" w16cid:durableId="23343707"/>
  <w16cid:commentId w16cid:paraId="36396BDC" w16cid:durableId="23343725"/>
  <w16cid:commentId w16cid:paraId="53EB9B55" w16cid:durableId="2334373A"/>
  <w16cid:commentId w16cid:paraId="10B2DF81" w16cid:durableId="23343820"/>
  <w16cid:commentId w16cid:paraId="39350040" w16cid:durableId="2334384D"/>
  <w16cid:commentId w16cid:paraId="41576D6B" w16cid:durableId="233438CE"/>
  <w16cid:commentId w16cid:paraId="520D775D" w16cid:durableId="23343907"/>
  <w16cid:commentId w16cid:paraId="69A90E4A" w16cid:durableId="233439B8"/>
  <w16cid:commentId w16cid:paraId="15960F1E" w16cid:durableId="2334399F"/>
  <w16cid:commentId w16cid:paraId="38CEAA65" w16cid:durableId="23343A65"/>
  <w16cid:commentId w16cid:paraId="6B6BBCE1" w16cid:durableId="23343B59"/>
  <w16cid:commentId w16cid:paraId="1F39FBED" w16cid:durableId="23343BC2"/>
  <w16cid:commentId w16cid:paraId="0E827410" w16cid:durableId="23343BFB"/>
  <w16cid:commentId w16cid:paraId="3DAB4FCC" w16cid:durableId="23343C2E"/>
  <w16cid:commentId w16cid:paraId="7021119C" w16cid:durableId="23343C9A"/>
  <w16cid:commentId w16cid:paraId="3FAD78F8" w16cid:durableId="23343CCD"/>
  <w16cid:commentId w16cid:paraId="7D06A020" w16cid:durableId="23343CE6"/>
  <w16cid:commentId w16cid:paraId="0239EA42" w16cid:durableId="23343D66"/>
  <w16cid:commentId w16cid:paraId="02DC988F" w16cid:durableId="23343D80"/>
  <w16cid:commentId w16cid:paraId="63D54A5D" w16cid:durableId="23343DD1"/>
  <w16cid:commentId w16cid:paraId="0892CD44" w16cid:durableId="23343E32"/>
  <w16cid:commentId w16cid:paraId="02D962BA" w16cid:durableId="23343E3A"/>
  <w16cid:commentId w16cid:paraId="68AD35CF" w16cid:durableId="23343EEC"/>
  <w16cid:commentId w16cid:paraId="57F647E7" w16cid:durableId="23343F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667"/>
    <w:multiLevelType w:val="multilevel"/>
    <w:tmpl w:val="FB2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378A"/>
    <w:multiLevelType w:val="multilevel"/>
    <w:tmpl w:val="C02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D33F6"/>
    <w:multiLevelType w:val="multilevel"/>
    <w:tmpl w:val="648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67D3"/>
    <w:multiLevelType w:val="multilevel"/>
    <w:tmpl w:val="CA5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189E"/>
    <w:multiLevelType w:val="multilevel"/>
    <w:tmpl w:val="4FE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355A9"/>
    <w:multiLevelType w:val="multilevel"/>
    <w:tmpl w:val="D37C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723B2"/>
    <w:multiLevelType w:val="multilevel"/>
    <w:tmpl w:val="200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61797"/>
    <w:multiLevelType w:val="multilevel"/>
    <w:tmpl w:val="3F24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E1EBC"/>
    <w:multiLevelType w:val="multilevel"/>
    <w:tmpl w:val="948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056F1"/>
    <w:multiLevelType w:val="multilevel"/>
    <w:tmpl w:val="330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1"/>
  </w:num>
  <w:num w:numId="6">
    <w:abstractNumId w:val="2"/>
  </w:num>
  <w:num w:numId="7">
    <w:abstractNumId w:val="8"/>
  </w:num>
  <w:num w:numId="8">
    <w:abstractNumId w:val="9"/>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HYIJuUSED@idethz.onmicrosoft.com">
    <w15:presenceInfo w15:providerId="AD" w15:userId="S::vhyijuused@student.ethz.ch::c71a0feb-5530-4975-8988-f35a05193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CF"/>
    <w:rsid w:val="002A5795"/>
    <w:rsid w:val="00573C9A"/>
    <w:rsid w:val="007C5D40"/>
    <w:rsid w:val="00855857"/>
    <w:rsid w:val="00B47ACF"/>
    <w:rsid w:val="00D87351"/>
    <w:rsid w:val="00E07F77"/>
    <w:rsid w:val="00FB2B62"/>
    <w:rsid w:val="00FC76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B7CA22"/>
  <w14:defaultImageDpi w14:val="32767"/>
  <w15:chartTrackingRefBased/>
  <w15:docId w15:val="{DC5C2BCC-79FD-124C-A0D6-57202084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47ACF"/>
    <w:pPr>
      <w:spacing w:before="100" w:beforeAutospacing="1" w:after="100" w:afterAutospacing="1"/>
      <w:outlineLvl w:val="0"/>
    </w:pPr>
    <w:rPr>
      <w:rFonts w:ascii="Times New Roman" w:eastAsia="Times New Roman" w:hAnsi="Times New Roman" w:cs="Times New Roman"/>
      <w:b/>
      <w:bCs/>
      <w:kern w:val="36"/>
      <w:sz w:val="48"/>
      <w:szCs w:val="48"/>
      <w:lang w:val="de-CH" w:eastAsia="de-DE"/>
    </w:rPr>
  </w:style>
  <w:style w:type="paragraph" w:styleId="berschrift3">
    <w:name w:val="heading 3"/>
    <w:basedOn w:val="Standard"/>
    <w:link w:val="berschrift3Zchn"/>
    <w:uiPriority w:val="9"/>
    <w:qFormat/>
    <w:rsid w:val="00B47ACF"/>
    <w:pPr>
      <w:spacing w:before="100" w:beforeAutospacing="1" w:after="100" w:afterAutospacing="1"/>
      <w:outlineLvl w:val="2"/>
    </w:pPr>
    <w:rPr>
      <w:rFonts w:ascii="Times New Roman" w:eastAsia="Times New Roman" w:hAnsi="Times New Roman" w:cs="Times New Roman"/>
      <w:b/>
      <w:bCs/>
      <w:sz w:val="27"/>
      <w:szCs w:val="27"/>
      <w:lang w:val="de-CH" w:eastAsia="de-DE"/>
    </w:rPr>
  </w:style>
  <w:style w:type="paragraph" w:styleId="berschrift4">
    <w:name w:val="heading 4"/>
    <w:basedOn w:val="Standard"/>
    <w:link w:val="berschrift4Zchn"/>
    <w:uiPriority w:val="9"/>
    <w:qFormat/>
    <w:rsid w:val="00B47ACF"/>
    <w:pPr>
      <w:spacing w:before="100" w:beforeAutospacing="1" w:after="100" w:afterAutospacing="1"/>
      <w:outlineLvl w:val="3"/>
    </w:pPr>
    <w:rPr>
      <w:rFonts w:ascii="Times New Roman" w:eastAsia="Times New Roman" w:hAnsi="Times New Roman" w:cs="Times New Roman"/>
      <w:b/>
      <w:bCs/>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ACF"/>
    <w:rPr>
      <w:rFonts w:ascii="Times New Roman" w:eastAsia="Times New Roman" w:hAnsi="Times New Roman" w:cs="Times New Roman"/>
      <w:b/>
      <w:bCs/>
      <w:kern w:val="36"/>
      <w:sz w:val="48"/>
      <w:szCs w:val="48"/>
      <w:lang w:val="de-CH" w:eastAsia="de-DE"/>
    </w:rPr>
  </w:style>
  <w:style w:type="character" w:customStyle="1" w:styleId="berschrift3Zchn">
    <w:name w:val="Überschrift 3 Zchn"/>
    <w:basedOn w:val="Absatz-Standardschriftart"/>
    <w:link w:val="berschrift3"/>
    <w:uiPriority w:val="9"/>
    <w:rsid w:val="00B47ACF"/>
    <w:rPr>
      <w:rFonts w:ascii="Times New Roman" w:eastAsia="Times New Roman" w:hAnsi="Times New Roman" w:cs="Times New Roman"/>
      <w:b/>
      <w:bCs/>
      <w:sz w:val="27"/>
      <w:szCs w:val="27"/>
      <w:lang w:val="de-CH" w:eastAsia="de-DE"/>
    </w:rPr>
  </w:style>
  <w:style w:type="character" w:customStyle="1" w:styleId="berschrift4Zchn">
    <w:name w:val="Überschrift 4 Zchn"/>
    <w:basedOn w:val="Absatz-Standardschriftart"/>
    <w:link w:val="berschrift4"/>
    <w:uiPriority w:val="9"/>
    <w:rsid w:val="00B47ACF"/>
    <w:rPr>
      <w:rFonts w:ascii="Times New Roman" w:eastAsia="Times New Roman" w:hAnsi="Times New Roman" w:cs="Times New Roman"/>
      <w:b/>
      <w:bCs/>
      <w:lang w:val="de-CH" w:eastAsia="de-DE"/>
    </w:rPr>
  </w:style>
  <w:style w:type="paragraph" w:styleId="StandardWeb">
    <w:name w:val="Normal (Web)"/>
    <w:basedOn w:val="Standard"/>
    <w:uiPriority w:val="99"/>
    <w:semiHidden/>
    <w:unhideWhenUsed/>
    <w:rsid w:val="00B47ACF"/>
    <w:pPr>
      <w:spacing w:before="100" w:beforeAutospacing="1" w:after="100" w:afterAutospacing="1"/>
    </w:pPr>
    <w:rPr>
      <w:rFonts w:ascii="Times New Roman" w:eastAsia="Times New Roman" w:hAnsi="Times New Roman" w:cs="Times New Roman"/>
      <w:lang w:val="de-CH" w:eastAsia="de-DE"/>
    </w:rPr>
  </w:style>
  <w:style w:type="paragraph" w:styleId="Sprechblasentext">
    <w:name w:val="Balloon Text"/>
    <w:basedOn w:val="Standard"/>
    <w:link w:val="SprechblasentextZchn"/>
    <w:uiPriority w:val="99"/>
    <w:semiHidden/>
    <w:unhideWhenUsed/>
    <w:rsid w:val="00B47ACF"/>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47ACF"/>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B47ACF"/>
    <w:rPr>
      <w:sz w:val="16"/>
      <w:szCs w:val="16"/>
    </w:rPr>
  </w:style>
  <w:style w:type="paragraph" w:styleId="Kommentartext">
    <w:name w:val="annotation text"/>
    <w:basedOn w:val="Standard"/>
    <w:link w:val="KommentartextZchn"/>
    <w:uiPriority w:val="99"/>
    <w:semiHidden/>
    <w:unhideWhenUsed/>
    <w:rsid w:val="00B47ACF"/>
    <w:rPr>
      <w:sz w:val="20"/>
      <w:szCs w:val="20"/>
    </w:rPr>
  </w:style>
  <w:style w:type="character" w:customStyle="1" w:styleId="KommentartextZchn">
    <w:name w:val="Kommentartext Zchn"/>
    <w:basedOn w:val="Absatz-Standardschriftart"/>
    <w:link w:val="Kommentartext"/>
    <w:uiPriority w:val="99"/>
    <w:semiHidden/>
    <w:rsid w:val="00B47ACF"/>
    <w:rPr>
      <w:sz w:val="20"/>
      <w:szCs w:val="20"/>
    </w:rPr>
  </w:style>
  <w:style w:type="paragraph" w:styleId="Kommentarthema">
    <w:name w:val="annotation subject"/>
    <w:basedOn w:val="Kommentartext"/>
    <w:next w:val="Kommentartext"/>
    <w:link w:val="KommentarthemaZchn"/>
    <w:uiPriority w:val="99"/>
    <w:semiHidden/>
    <w:unhideWhenUsed/>
    <w:rsid w:val="00B47ACF"/>
    <w:rPr>
      <w:b/>
      <w:bCs/>
    </w:rPr>
  </w:style>
  <w:style w:type="character" w:customStyle="1" w:styleId="KommentarthemaZchn">
    <w:name w:val="Kommentarthema Zchn"/>
    <w:basedOn w:val="KommentartextZchn"/>
    <w:link w:val="Kommentarthema"/>
    <w:uiPriority w:val="99"/>
    <w:semiHidden/>
    <w:rsid w:val="00B4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9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253F8AAD-0DBE-7B44-B2E4-4DC3464A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1833</Words>
  <Characters>11549</Characters>
  <Application>Microsoft Office Word</Application>
  <DocSecurity>0</DocSecurity>
  <Lines>96</Lines>
  <Paragraphs>26</Paragraphs>
  <ScaleCrop>false</ScaleCrop>
  <HeadingPairs>
    <vt:vector size="4" baseType="variant">
      <vt:variant>
        <vt:lpstr>Titel</vt:lpstr>
      </vt:variant>
      <vt:variant>
        <vt:i4>1</vt:i4>
      </vt:variant>
      <vt:variant>
        <vt:lpstr>Überschriften</vt:lpstr>
      </vt:variant>
      <vt:variant>
        <vt:i4>45</vt:i4>
      </vt:variant>
    </vt:vector>
  </HeadingPairs>
  <TitlesOfParts>
    <vt:vector size="46" baseType="lpstr">
      <vt:lpstr/>
      <vt:lpstr>Neue Projekte, neue Skills</vt:lpstr>
      <vt:lpstr>Praxamed</vt:lpstr>
      <vt:lpstr>        Ausgangslage</vt:lpstr>
      <vt:lpstr>        Ziel</vt:lpstr>
      <vt:lpstr>        Herausforderung</vt:lpstr>
      <vt:lpstr>        Lösung</vt:lpstr>
      <vt:lpstr>        Spezielle Punkte</vt:lpstr>
      <vt:lpstr>        Ergebnis</vt:lpstr>
      <vt:lpstr/>
      <vt:lpstr>scenotech</vt:lpstr>
      <vt:lpstr>        Leistungen</vt:lpstr>
      <vt:lpstr>        Services</vt:lpstr>
      <vt:lpstr>        Ausgangslage</vt:lpstr>
      <vt:lpstr>        Ziel</vt:lpstr>
      <vt:lpstr>        Herausforderung</vt:lpstr>
      <vt:lpstr>        Lösung</vt:lpstr>
      <vt:lpstr>        Spezielle Punkte</vt:lpstr>
      <vt:lpstr>        Ergebnis</vt:lpstr>
      <vt:lpstr>SIHF </vt:lpstr>
      <vt:lpstr>        Leistungen</vt:lpstr>
      <vt:lpstr>        Services</vt:lpstr>
      <vt:lpstr>        Ausgangslage</vt:lpstr>
      <vt:lpstr>        Ziel</vt:lpstr>
      <vt:lpstr>        Herausforderung</vt:lpstr>
      <vt:lpstr>        Lösung</vt:lpstr>
      <vt:lpstr>        Spezielle Punkte</vt:lpstr>
      <vt:lpstr>Seenachtsfest</vt:lpstr>
      <vt:lpstr>        Leistungen</vt:lpstr>
      <vt:lpstr>        Services</vt:lpstr>
      <vt:lpstr>        Ausgangslage</vt:lpstr>
      <vt:lpstr>        Ziel</vt:lpstr>
      <vt:lpstr>        Herausforderung</vt:lpstr>
      <vt:lpstr>        Lösung</vt:lpstr>
      <vt:lpstr>        Spezielle Punkte</vt:lpstr>
      <vt:lpstr>Dimitri Gallati</vt:lpstr>
      <vt:lpstr>        Leistungen</vt:lpstr>
      <vt:lpstr>        Services</vt:lpstr>
      <vt:lpstr>        Ausgangslage</vt:lpstr>
      <vt:lpstr>        </vt:lpstr>
      <vt:lpstr>        Ziel</vt:lpstr>
      <vt:lpstr>        Herausforderung</vt:lpstr>
      <vt:lpstr>        Lösung</vt:lpstr>
      <vt:lpstr>        Spezielle Punkte </vt:lpstr>
      <vt:lpstr>Multimedia </vt:lpstr>
      <vt:lpstr>About</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vHYIJuUSED@idethz.onmicrosoft.com</dc:creator>
  <cp:keywords/>
  <dc:description/>
  <cp:lastModifiedBy>vHYIJuUSED@idethz.onmicrosoft.com</cp:lastModifiedBy>
  <cp:revision>1</cp:revision>
  <dcterms:created xsi:type="dcterms:W3CDTF">2020-10-16T12:54:00Z</dcterms:created>
  <dcterms:modified xsi:type="dcterms:W3CDTF">2020-10-16T13:52:00Z</dcterms:modified>
</cp:coreProperties>
</file>